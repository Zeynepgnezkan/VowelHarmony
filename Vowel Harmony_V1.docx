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AB4D" w14:textId="3F4D5B6C" w:rsidR="5B4B8B6C" w:rsidRDefault="5A5627A6" w:rsidP="00CE2E36">
      <w:pPr>
        <w:spacing w:after="0" w:line="257" w:lineRule="auto"/>
        <w:ind w:left="708"/>
        <w:rPr>
          <w:rFonts w:ascii="Times New Roman" w:eastAsia="Times New Roman" w:hAnsi="Times New Roman" w:cs="Times New Roman"/>
          <w:sz w:val="24"/>
          <w:szCs w:val="24"/>
          <w:lang w:val="en-US"/>
        </w:rPr>
      </w:pPr>
      <w:r w:rsidRPr="5A5627A6">
        <w:rPr>
          <w:rFonts w:ascii="Times New Roman" w:eastAsia="Times New Roman" w:hAnsi="Times New Roman" w:cs="Times New Roman"/>
          <w:sz w:val="24"/>
          <w:szCs w:val="24"/>
          <w:lang w:val="en-US"/>
        </w:rPr>
        <w:t xml:space="preserve">Vowel harmony is a phonological phenomenon, </w:t>
      </w:r>
      <w:r w:rsidR="00CE2E36">
        <w:rPr>
          <w:rFonts w:ascii="Times New Roman" w:eastAsia="Times New Roman" w:hAnsi="Times New Roman" w:cs="Times New Roman"/>
          <w:sz w:val="24"/>
          <w:szCs w:val="24"/>
          <w:lang w:val="en-US"/>
        </w:rPr>
        <w:t>present</w:t>
      </w:r>
      <w:r w:rsidRPr="5A5627A6">
        <w:rPr>
          <w:rFonts w:ascii="Times New Roman" w:eastAsia="Times New Roman" w:hAnsi="Times New Roman" w:cs="Times New Roman"/>
          <w:sz w:val="24"/>
          <w:szCs w:val="24"/>
          <w:lang w:val="en-US"/>
        </w:rPr>
        <w:t xml:space="preserve"> in many languages</w:t>
      </w:r>
      <w:r w:rsidR="00793A6F">
        <w:rPr>
          <w:rFonts w:ascii="Times New Roman" w:eastAsia="Times New Roman" w:hAnsi="Times New Roman" w:cs="Times New Roman"/>
          <w:sz w:val="24"/>
          <w:szCs w:val="24"/>
          <w:lang w:val="en-US"/>
        </w:rPr>
        <w:t xml:space="preserve"> </w:t>
      </w:r>
      <w:r w:rsidRPr="5A5627A6">
        <w:rPr>
          <w:rFonts w:ascii="Times New Roman" w:eastAsia="Times New Roman" w:hAnsi="Times New Roman" w:cs="Times New Roman"/>
          <w:sz w:val="24"/>
          <w:szCs w:val="24"/>
          <w:lang w:val="en-US"/>
        </w:rPr>
        <w:t>(e.g., Turkic Languages [</w:t>
      </w:r>
      <w:r w:rsidR="00183FA0">
        <w:rPr>
          <w:rFonts w:ascii="Times New Roman" w:eastAsia="Times New Roman" w:hAnsi="Times New Roman" w:cs="Times New Roman"/>
          <w:sz w:val="24"/>
          <w:szCs w:val="24"/>
          <w:lang w:val="en-US"/>
        </w:rPr>
        <w:t xml:space="preserve">e.g., </w:t>
      </w:r>
      <w:r w:rsidRPr="5A5627A6">
        <w:rPr>
          <w:rFonts w:ascii="Times New Roman" w:eastAsia="Times New Roman" w:hAnsi="Times New Roman" w:cs="Times New Roman"/>
          <w:sz w:val="24"/>
          <w:szCs w:val="24"/>
          <w:lang w:val="en-US"/>
        </w:rPr>
        <w:t xml:space="preserve">Turkish, Kazakh, </w:t>
      </w:r>
      <w:r w:rsidR="00183FA0">
        <w:rPr>
          <w:rFonts w:ascii="Times New Roman" w:eastAsia="Times New Roman" w:hAnsi="Times New Roman" w:cs="Times New Roman"/>
          <w:sz w:val="24"/>
          <w:szCs w:val="24"/>
          <w:lang w:val="en-US"/>
        </w:rPr>
        <w:t>Uzbek</w:t>
      </w:r>
      <w:r w:rsidRPr="5A5627A6">
        <w:rPr>
          <w:rFonts w:ascii="Times New Roman" w:eastAsia="Times New Roman" w:hAnsi="Times New Roman" w:cs="Times New Roman"/>
          <w:sz w:val="24"/>
          <w:szCs w:val="24"/>
          <w:lang w:val="en-US"/>
        </w:rPr>
        <w:t xml:space="preserve">] </w:t>
      </w:r>
      <w:r w:rsidRPr="004306A9">
        <w:rPr>
          <w:rFonts w:ascii="Times New Roman" w:eastAsia="Times New Roman" w:hAnsi="Times New Roman" w:cs="Times New Roman"/>
          <w:sz w:val="24"/>
          <w:szCs w:val="24"/>
          <w:lang w:val="en-US"/>
        </w:rPr>
        <w:t>(</w:t>
      </w:r>
      <w:proofErr w:type="spellStart"/>
      <w:r w:rsidRPr="004306A9">
        <w:rPr>
          <w:rFonts w:ascii="Times New Roman" w:eastAsia="Times New Roman" w:hAnsi="Times New Roman" w:cs="Times New Roman"/>
          <w:sz w:val="24"/>
          <w:szCs w:val="24"/>
          <w:lang w:val="en-US"/>
        </w:rPr>
        <w:t>Göksel</w:t>
      </w:r>
      <w:proofErr w:type="spellEnd"/>
      <w:r w:rsidRPr="004306A9">
        <w:rPr>
          <w:rFonts w:ascii="Times New Roman" w:eastAsia="Times New Roman" w:hAnsi="Times New Roman" w:cs="Times New Roman"/>
          <w:sz w:val="24"/>
          <w:szCs w:val="24"/>
          <w:lang w:val="en-US"/>
        </w:rPr>
        <w:t xml:space="preserve"> &amp; </w:t>
      </w:r>
      <w:proofErr w:type="spellStart"/>
      <w:r w:rsidRPr="004306A9">
        <w:rPr>
          <w:rFonts w:ascii="Times New Roman" w:eastAsia="Times New Roman" w:hAnsi="Times New Roman" w:cs="Times New Roman"/>
          <w:sz w:val="24"/>
          <w:szCs w:val="24"/>
          <w:lang w:val="en-US"/>
        </w:rPr>
        <w:t>Kerslake</w:t>
      </w:r>
      <w:proofErr w:type="spellEnd"/>
      <w:r w:rsidRPr="004306A9">
        <w:rPr>
          <w:rFonts w:ascii="Times New Roman" w:eastAsia="Times New Roman" w:hAnsi="Times New Roman" w:cs="Times New Roman"/>
          <w:sz w:val="24"/>
          <w:szCs w:val="24"/>
          <w:lang w:val="en-US"/>
        </w:rPr>
        <w:t>, 2010)</w:t>
      </w:r>
      <w:r w:rsidRPr="5A5627A6">
        <w:rPr>
          <w:rFonts w:ascii="Times New Roman" w:eastAsia="Times New Roman" w:hAnsi="Times New Roman" w:cs="Times New Roman"/>
          <w:sz w:val="24"/>
          <w:szCs w:val="24"/>
          <w:lang w:val="en-US"/>
        </w:rPr>
        <w:t>, Finno-Ugric Languages [</w:t>
      </w:r>
      <w:r w:rsidR="00183FA0">
        <w:rPr>
          <w:rFonts w:ascii="Times New Roman" w:eastAsia="Times New Roman" w:hAnsi="Times New Roman" w:cs="Times New Roman"/>
          <w:sz w:val="24"/>
          <w:szCs w:val="24"/>
          <w:lang w:val="en-US"/>
        </w:rPr>
        <w:t xml:space="preserve">e.g., </w:t>
      </w:r>
      <w:r w:rsidRPr="5A5627A6">
        <w:rPr>
          <w:rFonts w:ascii="Times New Roman" w:eastAsia="Times New Roman" w:hAnsi="Times New Roman" w:cs="Times New Roman"/>
          <w:sz w:val="24"/>
          <w:szCs w:val="24"/>
          <w:lang w:val="en-US"/>
        </w:rPr>
        <w:t xml:space="preserve">Finnish, Hungarian] </w:t>
      </w:r>
      <w:r w:rsidRPr="004306A9">
        <w:rPr>
          <w:rFonts w:ascii="Times New Roman" w:eastAsia="Times New Roman" w:hAnsi="Times New Roman" w:cs="Times New Roman"/>
          <w:sz w:val="24"/>
          <w:szCs w:val="24"/>
          <w:lang w:val="en-US"/>
        </w:rPr>
        <w:t>(Karlsson &amp; Chesterman, 2015)</w:t>
      </w:r>
      <w:r w:rsidR="00793A6F">
        <w:rPr>
          <w:rFonts w:ascii="Times New Roman" w:eastAsia="Times New Roman" w:hAnsi="Times New Roman" w:cs="Times New Roman"/>
          <w:sz w:val="24"/>
          <w:szCs w:val="24"/>
          <w:lang w:val="en-US"/>
        </w:rPr>
        <w:t xml:space="preserve">, </w:t>
      </w:r>
      <w:r w:rsidRPr="5A5627A6">
        <w:rPr>
          <w:rFonts w:ascii="Times New Roman" w:eastAsia="Times New Roman" w:hAnsi="Times New Roman" w:cs="Times New Roman"/>
          <w:sz w:val="24"/>
          <w:szCs w:val="24"/>
          <w:lang w:val="en-US"/>
          <w:rPrChange w:id="0" w:author="Berceste Özdemir" w:date="2023-11-30T10:00:00Z">
            <w:rPr>
              <w:rFonts w:ascii="Times New Roman" w:eastAsia="Times New Roman" w:hAnsi="Times New Roman" w:cs="Times New Roman"/>
              <w:color w:val="000000" w:themeColor="text1"/>
              <w:sz w:val="24"/>
              <w:szCs w:val="24"/>
              <w:lang w:val="en-US"/>
            </w:rPr>
          </w:rPrChange>
        </w:rPr>
        <w:t xml:space="preserve">Korean </w:t>
      </w:r>
      <w:r w:rsidRPr="004306A9">
        <w:rPr>
          <w:rFonts w:ascii="Times New Roman" w:eastAsia="Times New Roman" w:hAnsi="Times New Roman" w:cs="Times New Roman"/>
          <w:sz w:val="24"/>
          <w:szCs w:val="24"/>
          <w:lang w:val="en-US"/>
        </w:rPr>
        <w:t>(Yeon &amp; Brown, 2019)</w:t>
      </w:r>
      <w:r w:rsidRPr="5A5627A6">
        <w:rPr>
          <w:rFonts w:ascii="Times New Roman" w:eastAsia="Times New Roman" w:hAnsi="Times New Roman" w:cs="Times New Roman"/>
          <w:sz w:val="24"/>
          <w:szCs w:val="24"/>
          <w:lang w:val="en-US"/>
        </w:rPr>
        <w:t xml:space="preserve">, Japanese </w:t>
      </w:r>
      <w:r w:rsidRPr="004306A9">
        <w:rPr>
          <w:rFonts w:ascii="Times New Roman" w:eastAsia="Times New Roman" w:hAnsi="Times New Roman" w:cs="Times New Roman"/>
          <w:sz w:val="24"/>
          <w:szCs w:val="24"/>
          <w:lang w:val="en-US"/>
        </w:rPr>
        <w:t>(Kaiser, 2013)</w:t>
      </w:r>
      <w:r w:rsidRPr="5A5627A6">
        <w:rPr>
          <w:rFonts w:ascii="Times New Roman" w:eastAsia="Times New Roman" w:hAnsi="Times New Roman" w:cs="Times New Roman"/>
          <w:sz w:val="24"/>
          <w:szCs w:val="24"/>
          <w:lang w:val="en-US"/>
        </w:rPr>
        <w:t>)</w:t>
      </w:r>
      <w:r w:rsidR="00793A6F">
        <w:rPr>
          <w:rFonts w:ascii="Times New Roman" w:eastAsia="Times New Roman" w:hAnsi="Times New Roman" w:cs="Times New Roman"/>
          <w:sz w:val="24"/>
          <w:szCs w:val="24"/>
          <w:lang w:val="en-US"/>
        </w:rPr>
        <w:t>.</w:t>
      </w:r>
      <w:r w:rsidRPr="5A5627A6">
        <w:rPr>
          <w:rFonts w:ascii="Times New Roman" w:eastAsia="Times New Roman" w:hAnsi="Times New Roman" w:cs="Times New Roman"/>
          <w:sz w:val="24"/>
          <w:szCs w:val="24"/>
          <w:lang w:val="en-US"/>
        </w:rPr>
        <w:t xml:space="preserve"> </w:t>
      </w:r>
      <w:r w:rsidR="00793A6F" w:rsidRPr="00793A6F">
        <w:rPr>
          <w:rFonts w:ascii="Times New Roman" w:eastAsia="Times New Roman" w:hAnsi="Times New Roman" w:cs="Times New Roman"/>
          <w:sz w:val="24"/>
          <w:szCs w:val="24"/>
          <w:lang w:val="en-US"/>
        </w:rPr>
        <w:t>This phenomenon is the situation in which</w:t>
      </w:r>
      <w:r w:rsidR="00183FA0">
        <w:rPr>
          <w:rFonts w:ascii="Times New Roman" w:eastAsia="Times New Roman" w:hAnsi="Times New Roman" w:cs="Times New Roman"/>
          <w:sz w:val="24"/>
          <w:szCs w:val="24"/>
          <w:lang w:val="en-US"/>
        </w:rPr>
        <w:t>,</w:t>
      </w:r>
      <w:r w:rsidR="00793A6F" w:rsidRPr="00793A6F">
        <w:rPr>
          <w:rFonts w:ascii="Times New Roman" w:eastAsia="Times New Roman" w:hAnsi="Times New Roman" w:cs="Times New Roman"/>
          <w:sz w:val="24"/>
          <w:szCs w:val="24"/>
          <w:lang w:val="en-US"/>
        </w:rPr>
        <w:t xml:space="preserve"> </w:t>
      </w:r>
      <w:r w:rsidR="00CE2E36">
        <w:rPr>
          <w:rFonts w:ascii="Times New Roman" w:eastAsia="Times New Roman" w:hAnsi="Times New Roman" w:cs="Times New Roman"/>
          <w:sz w:val="24"/>
          <w:szCs w:val="24"/>
          <w:lang w:val="en-US"/>
        </w:rPr>
        <w:t>for</w:t>
      </w:r>
      <w:r w:rsidR="00183FA0">
        <w:rPr>
          <w:rFonts w:ascii="Times New Roman" w:eastAsia="Times New Roman" w:hAnsi="Times New Roman" w:cs="Times New Roman"/>
          <w:sz w:val="24"/>
          <w:szCs w:val="24"/>
          <w:lang w:val="en-US"/>
        </w:rPr>
        <w:t xml:space="preserve"> a </w:t>
      </w:r>
      <w:proofErr w:type="spellStart"/>
      <w:r w:rsidR="00183FA0">
        <w:rPr>
          <w:rFonts w:ascii="Times New Roman" w:eastAsia="Times New Roman" w:hAnsi="Times New Roman" w:cs="Times New Roman"/>
          <w:sz w:val="24"/>
          <w:szCs w:val="24"/>
          <w:lang w:val="en-US"/>
        </w:rPr>
        <w:t>gi</w:t>
      </w:r>
      <w:r w:rsidR="00183FA0">
        <w:rPr>
          <w:rFonts w:ascii="Times New Roman" w:eastAsia="Times New Roman" w:hAnsi="Times New Roman" w:cs="Times New Roman"/>
          <w:sz w:val="24"/>
          <w:szCs w:val="24"/>
        </w:rPr>
        <w:t>ven</w:t>
      </w:r>
      <w:proofErr w:type="spellEnd"/>
      <w:r w:rsidR="00CE2E36">
        <w:rPr>
          <w:rFonts w:ascii="Times New Roman" w:eastAsia="Times New Roman" w:hAnsi="Times New Roman" w:cs="Times New Roman"/>
          <w:sz w:val="24"/>
          <w:szCs w:val="24"/>
          <w:lang w:val="en-US"/>
        </w:rPr>
        <w:t xml:space="preserve"> </w:t>
      </w:r>
      <w:r w:rsidR="00CE2E36" w:rsidRPr="00793A6F">
        <w:rPr>
          <w:rFonts w:ascii="Times New Roman" w:eastAsia="Times New Roman" w:hAnsi="Times New Roman" w:cs="Times New Roman"/>
          <w:sz w:val="24"/>
          <w:szCs w:val="24"/>
          <w:lang w:val="en-US"/>
        </w:rPr>
        <w:t>monomorphemic words</w:t>
      </w:r>
      <w:r w:rsidR="00CE2E36">
        <w:rPr>
          <w:rFonts w:ascii="Times New Roman" w:eastAsia="Times New Roman" w:hAnsi="Times New Roman" w:cs="Times New Roman"/>
          <w:sz w:val="24"/>
          <w:szCs w:val="24"/>
          <w:lang w:val="en-US"/>
        </w:rPr>
        <w:t>,</w:t>
      </w:r>
      <w:r w:rsidR="00CE2E36" w:rsidRPr="00793A6F">
        <w:rPr>
          <w:rFonts w:ascii="Times New Roman" w:eastAsia="Times New Roman" w:hAnsi="Times New Roman" w:cs="Times New Roman"/>
          <w:sz w:val="24"/>
          <w:szCs w:val="24"/>
          <w:lang w:val="en-US"/>
        </w:rPr>
        <w:t xml:space="preserve"> </w:t>
      </w:r>
      <w:r w:rsidR="00793A6F" w:rsidRPr="00793A6F">
        <w:rPr>
          <w:rFonts w:ascii="Times New Roman" w:eastAsia="Times New Roman" w:hAnsi="Times New Roman" w:cs="Times New Roman"/>
          <w:sz w:val="24"/>
          <w:szCs w:val="24"/>
          <w:lang w:val="en-US"/>
        </w:rPr>
        <w:t xml:space="preserve">some vowels cannot be </w:t>
      </w:r>
      <w:r w:rsidR="00793A6F">
        <w:rPr>
          <w:rFonts w:ascii="Times New Roman" w:eastAsia="Times New Roman" w:hAnsi="Times New Roman" w:cs="Times New Roman"/>
          <w:sz w:val="24"/>
          <w:szCs w:val="24"/>
          <w:lang w:val="en-US"/>
        </w:rPr>
        <w:t xml:space="preserve">used </w:t>
      </w:r>
      <w:r w:rsidR="00793A6F" w:rsidRPr="00793A6F">
        <w:rPr>
          <w:rFonts w:ascii="Times New Roman" w:eastAsia="Times New Roman" w:hAnsi="Times New Roman" w:cs="Times New Roman"/>
          <w:sz w:val="24"/>
          <w:szCs w:val="24"/>
          <w:lang w:val="en-US"/>
        </w:rPr>
        <w:t>together with others.</w:t>
      </w:r>
      <w:r w:rsidRPr="5A5627A6">
        <w:rPr>
          <w:rFonts w:ascii="Times New Roman" w:eastAsia="Times New Roman" w:hAnsi="Times New Roman" w:cs="Times New Roman"/>
          <w:sz w:val="24"/>
          <w:szCs w:val="24"/>
          <w:lang w:val="en-US"/>
        </w:rPr>
        <w:t xml:space="preserve"> </w:t>
      </w:r>
      <w:r w:rsidR="00183FA0" w:rsidRPr="43927E74">
        <w:rPr>
          <w:rFonts w:ascii="Times New Roman" w:eastAsia="Times New Roman" w:hAnsi="Times New Roman" w:cs="Times New Roman"/>
          <w:sz w:val="24"/>
          <w:szCs w:val="24"/>
          <w:lang w:val="en-US"/>
        </w:rPr>
        <w:t>It is thought that the vowel harmony that occurs naturally in the language reduces the effort during speaking (</w:t>
      </w:r>
      <w:proofErr w:type="spellStart"/>
      <w:r w:rsidR="00183FA0" w:rsidRPr="43927E74">
        <w:rPr>
          <w:rFonts w:ascii="Times New Roman" w:eastAsia="Times New Roman" w:hAnsi="Times New Roman" w:cs="Times New Roman"/>
          <w:sz w:val="24"/>
          <w:szCs w:val="24"/>
          <w:lang w:val="en-US"/>
        </w:rPr>
        <w:t>Khalilzadeh</w:t>
      </w:r>
      <w:proofErr w:type="spellEnd"/>
      <w:r w:rsidR="00183FA0" w:rsidRPr="43927E74">
        <w:rPr>
          <w:rFonts w:ascii="Times New Roman" w:eastAsia="Times New Roman" w:hAnsi="Times New Roman" w:cs="Times New Roman"/>
          <w:sz w:val="24"/>
          <w:szCs w:val="24"/>
          <w:lang w:val="en-US"/>
        </w:rPr>
        <w:t xml:space="preserve">, 2010). </w:t>
      </w:r>
      <w:r w:rsidR="00793A6F">
        <w:rPr>
          <w:rFonts w:ascii="Times New Roman" w:eastAsia="Times New Roman" w:hAnsi="Times New Roman" w:cs="Times New Roman"/>
          <w:sz w:val="24"/>
          <w:szCs w:val="24"/>
          <w:lang w:val="en-US"/>
        </w:rPr>
        <w:t>I</w:t>
      </w:r>
      <w:r w:rsidRPr="5A5627A6">
        <w:rPr>
          <w:rFonts w:ascii="Times New Roman" w:eastAsia="Times New Roman" w:hAnsi="Times New Roman" w:cs="Times New Roman"/>
          <w:sz w:val="24"/>
          <w:szCs w:val="24"/>
          <w:lang w:val="en-US"/>
        </w:rPr>
        <w:t xml:space="preserve">t </w:t>
      </w:r>
      <w:r w:rsidR="00793A6F">
        <w:rPr>
          <w:rFonts w:ascii="Times New Roman" w:eastAsia="Times New Roman" w:hAnsi="Times New Roman" w:cs="Times New Roman"/>
          <w:sz w:val="24"/>
          <w:szCs w:val="24"/>
          <w:lang w:val="en-US"/>
        </w:rPr>
        <w:t xml:space="preserve">is </w:t>
      </w:r>
      <w:r w:rsidRPr="5A5627A6">
        <w:rPr>
          <w:rFonts w:ascii="Times New Roman" w:eastAsia="Times New Roman" w:hAnsi="Times New Roman" w:cs="Times New Roman"/>
          <w:sz w:val="24"/>
          <w:szCs w:val="24"/>
          <w:lang w:val="en-US"/>
        </w:rPr>
        <w:t xml:space="preserve">characterized by phonological </w:t>
      </w:r>
      <w:r w:rsidR="00793A6F">
        <w:rPr>
          <w:rFonts w:ascii="Times New Roman" w:eastAsia="Times New Roman" w:hAnsi="Times New Roman" w:cs="Times New Roman"/>
          <w:sz w:val="24"/>
          <w:szCs w:val="24"/>
          <w:lang w:val="en-US"/>
        </w:rPr>
        <w:t>features</w:t>
      </w:r>
      <w:r w:rsidRPr="5A5627A6">
        <w:rPr>
          <w:rFonts w:ascii="Times New Roman" w:eastAsia="Times New Roman" w:hAnsi="Times New Roman" w:cs="Times New Roman"/>
          <w:sz w:val="24"/>
          <w:szCs w:val="24"/>
          <w:lang w:val="en-US"/>
        </w:rPr>
        <w:t xml:space="preserve">, which </w:t>
      </w:r>
      <w:r w:rsidR="00793A6F">
        <w:rPr>
          <w:rFonts w:ascii="Times New Roman" w:eastAsia="Times New Roman" w:hAnsi="Times New Roman" w:cs="Times New Roman"/>
          <w:sz w:val="24"/>
          <w:szCs w:val="24"/>
          <w:lang w:val="en-US"/>
        </w:rPr>
        <w:t>include</w:t>
      </w:r>
      <w:r w:rsidRPr="5A5627A6">
        <w:rPr>
          <w:rFonts w:ascii="Times New Roman" w:eastAsia="Times New Roman" w:hAnsi="Times New Roman" w:cs="Times New Roman"/>
          <w:sz w:val="24"/>
          <w:szCs w:val="24"/>
          <w:lang w:val="en-US"/>
        </w:rPr>
        <w:t xml:space="preserve"> rules about language sounds, and categorizes vowels according to the position and auditory characteristics of the </w:t>
      </w:r>
      <w:r w:rsidRPr="00287D32">
        <w:rPr>
          <w:rFonts w:ascii="Times New Roman" w:eastAsia="Times New Roman" w:hAnsi="Times New Roman" w:cs="Times New Roman"/>
          <w:sz w:val="24"/>
          <w:szCs w:val="24"/>
          <w:lang w:val="en-US"/>
        </w:rPr>
        <w:t>language (e.g.,</w:t>
      </w:r>
      <w:r w:rsidR="001458CC" w:rsidRPr="00287D32">
        <w:rPr>
          <w:rFonts w:ascii="Times New Roman" w:eastAsia="Times New Roman" w:hAnsi="Times New Roman" w:cs="Times New Roman"/>
          <w:sz w:val="24"/>
          <w:szCs w:val="24"/>
          <w:lang w:val="en-US"/>
        </w:rPr>
        <w:t xml:space="preserve"> front/back harmony,</w:t>
      </w:r>
      <w:r w:rsidRPr="00287D32">
        <w:rPr>
          <w:rFonts w:ascii="Times New Roman" w:eastAsia="Times New Roman" w:hAnsi="Times New Roman" w:cs="Times New Roman"/>
          <w:sz w:val="24"/>
          <w:szCs w:val="24"/>
          <w:lang w:val="en-US"/>
        </w:rPr>
        <w:t xml:space="preserve"> height harmony vowels</w:t>
      </w:r>
      <w:r w:rsidR="00287D32" w:rsidRPr="00287D32">
        <w:rPr>
          <w:rFonts w:ascii="Times New Roman" w:eastAsia="Times New Roman" w:hAnsi="Times New Roman" w:cs="Times New Roman"/>
          <w:sz w:val="24"/>
          <w:szCs w:val="24"/>
          <w:lang w:val="en-US"/>
        </w:rPr>
        <w:t xml:space="preserve">) </w:t>
      </w:r>
      <w:r w:rsidRPr="00287D32">
        <w:rPr>
          <w:rFonts w:ascii="Times New Roman" w:eastAsia="Times New Roman" w:hAnsi="Times New Roman" w:cs="Times New Roman"/>
          <w:sz w:val="24"/>
          <w:szCs w:val="24"/>
          <w:lang w:val="en-US"/>
        </w:rPr>
        <w:t>(Yavuz et al., 2011)</w:t>
      </w:r>
      <w:r w:rsidR="00287D32" w:rsidRPr="00287D32">
        <w:rPr>
          <w:rFonts w:ascii="Times New Roman" w:eastAsia="Times New Roman" w:hAnsi="Times New Roman" w:cs="Times New Roman"/>
          <w:sz w:val="24"/>
          <w:szCs w:val="24"/>
          <w:lang w:val="en-US"/>
        </w:rPr>
        <w:t>.</w:t>
      </w:r>
    </w:p>
    <w:p w14:paraId="4D18B59A" w14:textId="77777777" w:rsidR="00797A3D" w:rsidRDefault="00797A3D" w:rsidP="00797A3D">
      <w:pPr>
        <w:spacing w:after="0" w:line="257" w:lineRule="auto"/>
        <w:ind w:left="708"/>
        <w:rPr>
          <w:rFonts w:ascii="Times New Roman" w:eastAsia="Times New Roman" w:hAnsi="Times New Roman" w:cs="Times New Roman"/>
          <w:sz w:val="24"/>
          <w:szCs w:val="24"/>
          <w:lang w:val="en-US"/>
        </w:rPr>
      </w:pPr>
    </w:p>
    <w:p w14:paraId="2AE8F41B" w14:textId="4161D8C4" w:rsidR="5B4B8B6C" w:rsidRPr="0000756F" w:rsidRDefault="0000756F" w:rsidP="0000756F">
      <w:pPr>
        <w:spacing w:after="0" w:line="257" w:lineRule="auto"/>
        <w:ind w:left="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present study aims to investigate vowel harmony (front and back) in Turkish language. </w:t>
      </w:r>
      <w:r w:rsidRPr="0000756F">
        <w:rPr>
          <w:rFonts w:ascii="Times New Roman" w:eastAsia="Times New Roman" w:hAnsi="Times New Roman" w:cs="Times New Roman"/>
          <w:sz w:val="24"/>
          <w:szCs w:val="24"/>
          <w:lang w:val="en-US"/>
        </w:rPr>
        <w:t>In vowel harmony</w:t>
      </w:r>
      <w:r w:rsidR="00C948BF">
        <w:rPr>
          <w:rFonts w:ascii="Times New Roman" w:eastAsia="Times New Roman" w:hAnsi="Times New Roman" w:cs="Times New Roman"/>
          <w:sz w:val="24"/>
          <w:szCs w:val="24"/>
          <w:lang w:val="en-US"/>
        </w:rPr>
        <w:t xml:space="preserve"> in Turkish</w:t>
      </w:r>
      <w:r w:rsidRPr="0000756F">
        <w:rPr>
          <w:rFonts w:ascii="Times New Roman" w:eastAsia="Times New Roman" w:hAnsi="Times New Roman" w:cs="Times New Roman"/>
          <w:sz w:val="24"/>
          <w:szCs w:val="24"/>
          <w:lang w:val="en-US"/>
        </w:rPr>
        <w:t>, if the initial syllable of a word begins with a front vowel, the following syllables also align with front vowels</w:t>
      </w:r>
      <w:r w:rsidR="00C948BF">
        <w:rPr>
          <w:rFonts w:ascii="Times New Roman" w:eastAsia="Times New Roman" w:hAnsi="Times New Roman" w:cs="Times New Roman"/>
          <w:sz w:val="24"/>
          <w:szCs w:val="24"/>
          <w:lang w:val="en-US"/>
        </w:rPr>
        <w:t xml:space="preserve"> </w:t>
      </w:r>
      <w:r w:rsidR="00C948BF" w:rsidRPr="43927E74">
        <w:rPr>
          <w:rFonts w:ascii="Times New Roman" w:eastAsia="Times New Roman" w:hAnsi="Times New Roman" w:cs="Times New Roman"/>
          <w:sz w:val="24"/>
          <w:szCs w:val="24"/>
        </w:rPr>
        <w:t xml:space="preserve">(e.g., </w:t>
      </w:r>
      <w:proofErr w:type="spellStart"/>
      <w:r w:rsidR="00C948BF" w:rsidRPr="43927E74">
        <w:rPr>
          <w:rFonts w:ascii="Times New Roman" w:eastAsia="Times New Roman" w:hAnsi="Times New Roman" w:cs="Times New Roman"/>
          <w:sz w:val="24"/>
          <w:szCs w:val="24"/>
        </w:rPr>
        <w:t>güven</w:t>
      </w:r>
      <w:proofErr w:type="spellEnd"/>
      <w:r w:rsidR="00C948BF" w:rsidRPr="43927E74">
        <w:rPr>
          <w:rFonts w:ascii="Times New Roman" w:eastAsia="Times New Roman" w:hAnsi="Times New Roman" w:cs="Times New Roman"/>
          <w:sz w:val="24"/>
          <w:szCs w:val="24"/>
        </w:rPr>
        <w:t xml:space="preserve"> [trust] and </w:t>
      </w:r>
      <w:proofErr w:type="spellStart"/>
      <w:r w:rsidR="00C948BF" w:rsidRPr="43927E74">
        <w:rPr>
          <w:rFonts w:ascii="Times New Roman" w:eastAsia="Times New Roman" w:hAnsi="Times New Roman" w:cs="Times New Roman"/>
          <w:sz w:val="24"/>
          <w:szCs w:val="24"/>
        </w:rPr>
        <w:t>ödül</w:t>
      </w:r>
      <w:proofErr w:type="spellEnd"/>
      <w:r w:rsidR="00C948BF" w:rsidRPr="43927E74">
        <w:rPr>
          <w:rFonts w:ascii="Times New Roman" w:eastAsia="Times New Roman" w:hAnsi="Times New Roman" w:cs="Times New Roman"/>
          <w:sz w:val="24"/>
          <w:szCs w:val="24"/>
        </w:rPr>
        <w:t xml:space="preserve"> [award])</w:t>
      </w:r>
      <w:r w:rsidRPr="0000756F">
        <w:rPr>
          <w:rFonts w:ascii="Times New Roman" w:eastAsia="Times New Roman" w:hAnsi="Times New Roman" w:cs="Times New Roman"/>
          <w:sz w:val="24"/>
          <w:szCs w:val="24"/>
          <w:lang w:val="en-US"/>
        </w:rPr>
        <w:t xml:space="preserve">. Conversely, when the first syllable starts with a back vowel, the subsequent syllables consistently </w:t>
      </w:r>
      <w:r>
        <w:rPr>
          <w:rFonts w:ascii="Times New Roman" w:eastAsia="Times New Roman" w:hAnsi="Times New Roman" w:cs="Times New Roman"/>
          <w:sz w:val="24"/>
          <w:szCs w:val="24"/>
          <w:lang w:val="en-US"/>
        </w:rPr>
        <w:t>have</w:t>
      </w:r>
      <w:r w:rsidRPr="0000756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back vowels</w:t>
      </w:r>
      <w:r w:rsidR="00C948BF">
        <w:rPr>
          <w:rFonts w:ascii="Times New Roman" w:eastAsia="Times New Roman" w:hAnsi="Times New Roman" w:cs="Times New Roman"/>
          <w:sz w:val="24"/>
          <w:szCs w:val="24"/>
          <w:lang w:val="en-US"/>
        </w:rPr>
        <w:t xml:space="preserve"> </w:t>
      </w:r>
      <w:r w:rsidR="00C948BF" w:rsidRPr="43927E74">
        <w:rPr>
          <w:rFonts w:ascii="Times New Roman" w:eastAsia="Times New Roman" w:hAnsi="Times New Roman" w:cs="Times New Roman"/>
          <w:sz w:val="24"/>
          <w:szCs w:val="24"/>
        </w:rPr>
        <w:t xml:space="preserve">(e.g., </w:t>
      </w:r>
      <w:proofErr w:type="spellStart"/>
      <w:r w:rsidR="00C948BF" w:rsidRPr="43927E74">
        <w:rPr>
          <w:rFonts w:ascii="Times New Roman" w:eastAsia="Times New Roman" w:hAnsi="Times New Roman" w:cs="Times New Roman"/>
          <w:sz w:val="24"/>
          <w:szCs w:val="24"/>
        </w:rPr>
        <w:t>karar</w:t>
      </w:r>
      <w:proofErr w:type="spellEnd"/>
      <w:r w:rsidR="00C948BF" w:rsidRPr="43927E74">
        <w:rPr>
          <w:rFonts w:ascii="Times New Roman" w:eastAsia="Times New Roman" w:hAnsi="Times New Roman" w:cs="Times New Roman"/>
          <w:sz w:val="24"/>
          <w:szCs w:val="24"/>
        </w:rPr>
        <w:t xml:space="preserve"> [decision] and </w:t>
      </w:r>
      <w:proofErr w:type="spellStart"/>
      <w:r w:rsidR="00C948BF" w:rsidRPr="43927E74">
        <w:rPr>
          <w:rFonts w:ascii="Times New Roman" w:eastAsia="Times New Roman" w:hAnsi="Times New Roman" w:cs="Times New Roman"/>
          <w:sz w:val="24"/>
          <w:szCs w:val="24"/>
        </w:rPr>
        <w:t>yakın</w:t>
      </w:r>
      <w:proofErr w:type="spellEnd"/>
      <w:r w:rsidR="00C948BF" w:rsidRPr="43927E74">
        <w:rPr>
          <w:rFonts w:ascii="Times New Roman" w:eastAsia="Times New Roman" w:hAnsi="Times New Roman" w:cs="Times New Roman"/>
          <w:sz w:val="24"/>
          <w:szCs w:val="24"/>
        </w:rPr>
        <w:t xml:space="preserve"> [near])</w:t>
      </w:r>
      <w:r>
        <w:rPr>
          <w:rFonts w:ascii="Times New Roman" w:eastAsia="Times New Roman" w:hAnsi="Times New Roman" w:cs="Times New Roman"/>
          <w:sz w:val="24"/>
          <w:szCs w:val="24"/>
          <w:lang w:val="en-US"/>
        </w:rPr>
        <w:t>. This configuration of back and front v</w:t>
      </w:r>
      <w:r w:rsidRPr="0000756F">
        <w:rPr>
          <w:rFonts w:ascii="Times New Roman" w:eastAsia="Times New Roman" w:hAnsi="Times New Roman" w:cs="Times New Roman"/>
          <w:sz w:val="24"/>
          <w:szCs w:val="24"/>
          <w:lang w:val="en-US"/>
        </w:rPr>
        <w:t xml:space="preserve">owel harmony facilitates the </w:t>
      </w:r>
      <w:r>
        <w:rPr>
          <w:rFonts w:ascii="Times New Roman" w:eastAsia="Times New Roman" w:hAnsi="Times New Roman" w:cs="Times New Roman"/>
          <w:sz w:val="24"/>
          <w:szCs w:val="24"/>
          <w:lang w:val="en-US"/>
        </w:rPr>
        <w:t>pronunciation</w:t>
      </w:r>
      <w:r w:rsidRPr="0000756F">
        <w:rPr>
          <w:rFonts w:ascii="Times New Roman" w:eastAsia="Times New Roman" w:hAnsi="Times New Roman" w:cs="Times New Roman"/>
          <w:sz w:val="24"/>
          <w:szCs w:val="24"/>
          <w:lang w:val="en-US"/>
        </w:rPr>
        <w:t xml:space="preserve"> of a word</w:t>
      </w:r>
      <w:r>
        <w:rPr>
          <w:rFonts w:ascii="Times New Roman" w:eastAsia="Times New Roman" w:hAnsi="Times New Roman" w:cs="Times New Roman"/>
          <w:sz w:val="24"/>
          <w:szCs w:val="24"/>
          <w:lang w:val="en-US"/>
        </w:rPr>
        <w:t xml:space="preserve"> </w:t>
      </w:r>
      <w:r w:rsidRPr="0000756F">
        <w:rPr>
          <w:rFonts w:ascii="Times New Roman" w:eastAsia="Times New Roman" w:hAnsi="Times New Roman" w:cs="Times New Roman"/>
          <w:sz w:val="24"/>
          <w:szCs w:val="24"/>
          <w:lang w:val="en-US"/>
        </w:rPr>
        <w:t>(</w:t>
      </w:r>
      <w:proofErr w:type="spellStart"/>
      <w:r w:rsidRPr="0000756F">
        <w:rPr>
          <w:rFonts w:ascii="Times New Roman" w:eastAsia="Times New Roman" w:hAnsi="Times New Roman" w:cs="Times New Roman"/>
          <w:sz w:val="24"/>
          <w:szCs w:val="24"/>
          <w:lang w:val="en-US"/>
        </w:rPr>
        <w:t>Acartürk</w:t>
      </w:r>
      <w:proofErr w:type="spellEnd"/>
      <w:r w:rsidRPr="0000756F">
        <w:rPr>
          <w:rFonts w:ascii="Times New Roman" w:eastAsia="Times New Roman" w:hAnsi="Times New Roman" w:cs="Times New Roman"/>
          <w:sz w:val="24"/>
          <w:szCs w:val="24"/>
          <w:lang w:val="en-US"/>
        </w:rPr>
        <w:t xml:space="preserve"> et al., 2023).</w:t>
      </w:r>
    </w:p>
    <w:p w14:paraId="33E0B1F6" w14:textId="77777777" w:rsidR="00046954" w:rsidRDefault="00046954" w:rsidP="00046954">
      <w:pPr>
        <w:tabs>
          <w:tab w:val="left" w:pos="1138"/>
        </w:tabs>
        <w:spacing w:line="257" w:lineRule="auto"/>
        <w:ind w:left="708"/>
        <w:rPr>
          <w:rFonts w:ascii="Times New Roman" w:eastAsia="Times New Roman" w:hAnsi="Times New Roman" w:cs="Times New Roman"/>
          <w:color w:val="FF0000"/>
          <w:sz w:val="24"/>
          <w:szCs w:val="24"/>
        </w:rPr>
      </w:pPr>
    </w:p>
    <w:p w14:paraId="15C3F0B4" w14:textId="77777777" w:rsidR="00D66C01" w:rsidRDefault="000E0BAA" w:rsidP="000E0BAA">
      <w:pPr>
        <w:tabs>
          <w:tab w:val="left" w:pos="1138"/>
        </w:tabs>
        <w:spacing w:line="257" w:lineRule="auto"/>
        <w:ind w:left="708"/>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Previous</w:t>
      </w:r>
      <w:r w:rsidR="00046954" w:rsidRPr="00046954">
        <w:rPr>
          <w:rFonts w:ascii="Times New Roman" w:eastAsia="Times New Roman" w:hAnsi="Times New Roman" w:cs="Times New Roman"/>
          <w:color w:val="FF0000"/>
          <w:sz w:val="24"/>
          <w:szCs w:val="24"/>
        </w:rPr>
        <w:t xml:space="preserve"> studies have demonstrated that vowel harmony serves as a reliable indicator </w:t>
      </w:r>
      <w:r w:rsidR="00046954">
        <w:rPr>
          <w:rFonts w:ascii="Times New Roman" w:eastAsia="Times New Roman" w:hAnsi="Times New Roman" w:cs="Times New Roman"/>
          <w:color w:val="FF0000"/>
          <w:sz w:val="24"/>
          <w:szCs w:val="24"/>
        </w:rPr>
        <w:t>of signaling</w:t>
      </w:r>
      <w:r w:rsidR="00046954" w:rsidRPr="00046954">
        <w:rPr>
          <w:rFonts w:ascii="Times New Roman" w:eastAsia="Times New Roman" w:hAnsi="Times New Roman" w:cs="Times New Roman"/>
          <w:color w:val="FF0000"/>
          <w:sz w:val="24"/>
          <w:szCs w:val="24"/>
        </w:rPr>
        <w:t xml:space="preserve"> word boundaries</w:t>
      </w:r>
      <w:r w:rsidR="00D35C53">
        <w:rPr>
          <w:rFonts w:ascii="Times New Roman" w:eastAsia="Times New Roman" w:hAnsi="Times New Roman" w:cs="Times New Roman"/>
          <w:color w:val="FF0000"/>
          <w:sz w:val="24"/>
          <w:szCs w:val="24"/>
        </w:rPr>
        <w:t xml:space="preserve">. </w:t>
      </w:r>
    </w:p>
    <w:p w14:paraId="361044D9" w14:textId="77F89047" w:rsidR="00D35C53" w:rsidRPr="00D66C01" w:rsidRDefault="00D35C53" w:rsidP="000E0BAA">
      <w:pPr>
        <w:tabs>
          <w:tab w:val="left" w:pos="1138"/>
        </w:tabs>
        <w:spacing w:line="257" w:lineRule="auto"/>
        <w:ind w:left="708"/>
        <w:rPr>
          <w:rFonts w:ascii="Times New Roman" w:eastAsia="Times New Roman" w:hAnsi="Times New Roman" w:cs="Times New Roman"/>
          <w:color w:val="FF0000"/>
          <w:sz w:val="24"/>
          <w:szCs w:val="24"/>
        </w:rPr>
      </w:pPr>
      <w:r w:rsidRPr="00D66C01">
        <w:rPr>
          <w:rFonts w:ascii="Times New Roman" w:eastAsia="Times New Roman" w:hAnsi="Times New Roman" w:cs="Times New Roman"/>
          <w:color w:val="FF0000"/>
          <w:sz w:val="24"/>
          <w:szCs w:val="24"/>
        </w:rPr>
        <w:t xml:space="preserve">Add Finnish </w:t>
      </w:r>
      <w:r w:rsidR="00D66C01" w:rsidRPr="00D66C01">
        <w:rPr>
          <w:rFonts w:ascii="Times New Roman" w:eastAsia="Times New Roman" w:hAnsi="Times New Roman" w:cs="Times New Roman"/>
          <w:color w:val="FF0000"/>
          <w:sz w:val="24"/>
          <w:szCs w:val="24"/>
        </w:rPr>
        <w:t>examples Suomi et al. (1997)</w:t>
      </w:r>
    </w:p>
    <w:p w14:paraId="55CEB459" w14:textId="038166DA" w:rsidR="000E0BAA" w:rsidRDefault="00046954" w:rsidP="00D66C01">
      <w:pPr>
        <w:tabs>
          <w:tab w:val="left" w:pos="1138"/>
        </w:tabs>
        <w:spacing w:line="257" w:lineRule="auto"/>
        <w:ind w:left="708"/>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spellStart"/>
      <w:r w:rsidR="0043285D" w:rsidRPr="0043285D">
        <w:rPr>
          <w:rFonts w:ascii="Times New Roman" w:eastAsia="Times New Roman" w:hAnsi="Times New Roman" w:cs="Times New Roman"/>
          <w:color w:val="FF0000"/>
          <w:sz w:val="24"/>
          <w:szCs w:val="24"/>
        </w:rPr>
        <w:t>Ketrez</w:t>
      </w:r>
      <w:proofErr w:type="spellEnd"/>
      <w:r w:rsidR="0043285D" w:rsidRPr="0043285D">
        <w:rPr>
          <w:rFonts w:ascii="Times New Roman" w:eastAsia="Times New Roman" w:hAnsi="Times New Roman" w:cs="Times New Roman"/>
          <w:color w:val="FF0000"/>
          <w:sz w:val="24"/>
          <w:szCs w:val="24"/>
        </w:rPr>
        <w:t xml:space="preserve"> </w:t>
      </w:r>
      <w:r w:rsidR="000E0BAA">
        <w:rPr>
          <w:rFonts w:ascii="Times New Roman" w:eastAsia="Times New Roman" w:hAnsi="Times New Roman" w:cs="Times New Roman"/>
          <w:color w:val="FF0000"/>
          <w:sz w:val="24"/>
          <w:szCs w:val="24"/>
        </w:rPr>
        <w:t xml:space="preserve">and Fatma </w:t>
      </w:r>
      <w:r w:rsidR="0043285D" w:rsidRPr="0043285D">
        <w:rPr>
          <w:rFonts w:ascii="Times New Roman" w:eastAsia="Times New Roman" w:hAnsi="Times New Roman" w:cs="Times New Roman"/>
          <w:color w:val="FF0000"/>
          <w:sz w:val="24"/>
          <w:szCs w:val="24"/>
        </w:rPr>
        <w:t>(2013) examined child-directed speech in a corpus-based study that compared non-harmonic languages (Farsi and Polish) with harmonic languages (Turkish and Hungarian)</w:t>
      </w:r>
      <w:r>
        <w:rPr>
          <w:rFonts w:ascii="Times New Roman" w:eastAsia="Times New Roman" w:hAnsi="Times New Roman" w:cs="Times New Roman"/>
          <w:color w:val="FF0000"/>
          <w:sz w:val="24"/>
          <w:szCs w:val="24"/>
        </w:rPr>
        <w:t xml:space="preserve"> and </w:t>
      </w:r>
      <w:r w:rsidR="0043285D" w:rsidRPr="0043285D">
        <w:rPr>
          <w:rFonts w:ascii="Times New Roman" w:eastAsia="Times New Roman" w:hAnsi="Times New Roman" w:cs="Times New Roman"/>
          <w:color w:val="FF0000"/>
          <w:sz w:val="24"/>
          <w:szCs w:val="24"/>
        </w:rPr>
        <w:t>concluded that harmonic languages give learners harmony cues for word segmentation.</w:t>
      </w:r>
      <w:r w:rsidR="000E0BAA">
        <w:rPr>
          <w:rFonts w:ascii="Times New Roman" w:eastAsia="Times New Roman" w:hAnsi="Times New Roman" w:cs="Times New Roman"/>
          <w:color w:val="FF0000"/>
          <w:sz w:val="24"/>
          <w:szCs w:val="24"/>
        </w:rPr>
        <w:t xml:space="preserve"> </w:t>
      </w:r>
    </w:p>
    <w:p w14:paraId="3DC46C9D" w14:textId="6E769212" w:rsidR="0043285D" w:rsidRPr="000E0BAA" w:rsidRDefault="000E0BAA" w:rsidP="000E0BAA">
      <w:pPr>
        <w:tabs>
          <w:tab w:val="left" w:pos="1138"/>
        </w:tabs>
        <w:spacing w:line="257" w:lineRule="auto"/>
        <w:ind w:left="708"/>
        <w:rPr>
          <w:rFonts w:ascii="Times New Roman" w:eastAsia="Times New Roman" w:hAnsi="Times New Roman" w:cs="Times New Roman"/>
          <w:color w:val="FF0000"/>
          <w:sz w:val="24"/>
          <w:szCs w:val="24"/>
        </w:rPr>
      </w:pPr>
      <w:r w:rsidRPr="000E0BAA">
        <w:rPr>
          <w:rFonts w:ascii="Times New Roman" w:eastAsia="Times New Roman" w:hAnsi="Times New Roman" w:cs="Times New Roman"/>
          <w:color w:val="FF0000"/>
          <w:sz w:val="24"/>
          <w:szCs w:val="24"/>
          <w:lang w:val="en-ES" w:eastAsia="en-GB"/>
        </w:rPr>
        <w:t>According to a</w:t>
      </w:r>
      <w:r>
        <w:rPr>
          <w:rFonts w:ascii="Times New Roman" w:eastAsia="Times New Roman" w:hAnsi="Times New Roman" w:cs="Times New Roman"/>
          <w:color w:val="FF0000"/>
          <w:sz w:val="24"/>
          <w:szCs w:val="24"/>
          <w:lang w:val="en-ES" w:eastAsia="en-GB"/>
        </w:rPr>
        <w:t xml:space="preserve">nother </w:t>
      </w:r>
      <w:r w:rsidRPr="000E0BAA">
        <w:rPr>
          <w:rFonts w:ascii="Times New Roman" w:eastAsia="Times New Roman" w:hAnsi="Times New Roman" w:cs="Times New Roman"/>
          <w:color w:val="FF0000"/>
          <w:sz w:val="24"/>
          <w:szCs w:val="24"/>
          <w:lang w:val="en-ES" w:eastAsia="en-GB"/>
        </w:rPr>
        <w:t xml:space="preserve">study comparing French and Turkish speakers regarding the impact of word stress versus vowel harmony on word segmentation, French speakers only used stress cues for word recognition, while Turkish speakers were more sensitive to vowel sequences in word segmentation and combined them with regularities </w:t>
      </w:r>
      <w:r w:rsidR="0043285D" w:rsidRPr="000E0BAA">
        <w:rPr>
          <w:rFonts w:ascii="Times New Roman" w:eastAsia="Times New Roman" w:hAnsi="Times New Roman" w:cs="Times New Roman"/>
          <w:color w:val="FF0000"/>
          <w:sz w:val="24"/>
          <w:szCs w:val="24"/>
        </w:rPr>
        <w:t>(</w:t>
      </w:r>
      <w:proofErr w:type="spellStart"/>
      <w:r w:rsidR="0043285D" w:rsidRPr="000E0BAA">
        <w:rPr>
          <w:rFonts w:ascii="Times New Roman" w:eastAsia="Times New Roman" w:hAnsi="Times New Roman" w:cs="Times New Roman"/>
          <w:color w:val="FF0000"/>
          <w:sz w:val="24"/>
          <w:szCs w:val="24"/>
        </w:rPr>
        <w:t>Kabak</w:t>
      </w:r>
      <w:proofErr w:type="spellEnd"/>
      <w:r w:rsidR="0043285D" w:rsidRPr="000E0BAA">
        <w:rPr>
          <w:rFonts w:ascii="Times New Roman" w:eastAsia="Times New Roman" w:hAnsi="Times New Roman" w:cs="Times New Roman"/>
          <w:color w:val="FF0000"/>
          <w:sz w:val="24"/>
          <w:szCs w:val="24"/>
        </w:rPr>
        <w:t xml:space="preserve">, </w:t>
      </w:r>
      <w:proofErr w:type="spellStart"/>
      <w:r w:rsidR="0043285D" w:rsidRPr="000E0BAA">
        <w:rPr>
          <w:rFonts w:ascii="Times New Roman" w:eastAsia="Times New Roman" w:hAnsi="Times New Roman" w:cs="Times New Roman"/>
          <w:color w:val="FF0000"/>
          <w:sz w:val="24"/>
          <w:szCs w:val="24"/>
        </w:rPr>
        <w:t>Maniwa</w:t>
      </w:r>
      <w:proofErr w:type="spellEnd"/>
      <w:r w:rsidR="0043285D" w:rsidRPr="000E0BAA">
        <w:rPr>
          <w:rFonts w:ascii="Times New Roman" w:eastAsia="Times New Roman" w:hAnsi="Times New Roman" w:cs="Times New Roman"/>
          <w:color w:val="FF0000"/>
          <w:sz w:val="24"/>
          <w:szCs w:val="24"/>
        </w:rPr>
        <w:t xml:space="preserve"> &amp; </w:t>
      </w:r>
      <w:proofErr w:type="spellStart"/>
      <w:r w:rsidR="0043285D" w:rsidRPr="000E0BAA">
        <w:rPr>
          <w:rFonts w:ascii="Times New Roman" w:eastAsia="Times New Roman" w:hAnsi="Times New Roman" w:cs="Times New Roman"/>
          <w:color w:val="FF0000"/>
          <w:sz w:val="24"/>
          <w:szCs w:val="24"/>
        </w:rPr>
        <w:t>Kazanina</w:t>
      </w:r>
      <w:proofErr w:type="spellEnd"/>
      <w:r w:rsidR="0043285D" w:rsidRPr="000E0BAA">
        <w:rPr>
          <w:rFonts w:ascii="Times New Roman" w:eastAsia="Times New Roman" w:hAnsi="Times New Roman" w:cs="Times New Roman"/>
          <w:color w:val="FF0000"/>
          <w:sz w:val="24"/>
          <w:szCs w:val="24"/>
        </w:rPr>
        <w:t>, 2010).</w:t>
      </w:r>
    </w:p>
    <w:p w14:paraId="1A293ED1" w14:textId="77777777" w:rsidR="0043285D" w:rsidRPr="000E0BAA" w:rsidRDefault="0043285D" w:rsidP="326BC3F8">
      <w:pPr>
        <w:tabs>
          <w:tab w:val="left" w:pos="1138"/>
        </w:tabs>
        <w:spacing w:line="257" w:lineRule="auto"/>
        <w:ind w:left="708"/>
        <w:rPr>
          <w:rFonts w:ascii="Times New Roman" w:eastAsia="Times New Roman" w:hAnsi="Times New Roman" w:cs="Times New Roman"/>
          <w:sz w:val="24"/>
          <w:szCs w:val="24"/>
          <w:lang w:val="en-ES"/>
        </w:rPr>
      </w:pPr>
    </w:p>
    <w:p w14:paraId="193C9418" w14:textId="16663BE4" w:rsidR="5B4B8B6C" w:rsidRDefault="43927E74" w:rsidP="0043285D">
      <w:pPr>
        <w:spacing w:line="257" w:lineRule="auto"/>
        <w:ind w:left="708"/>
        <w:rPr>
          <w:rFonts w:ascii="Times New Roman" w:eastAsia="Times New Roman" w:hAnsi="Times New Roman" w:cs="Times New Roman"/>
          <w:sz w:val="24"/>
          <w:szCs w:val="24"/>
        </w:rPr>
      </w:pPr>
      <w:r w:rsidRPr="43927E74">
        <w:rPr>
          <w:rFonts w:ascii="Times New Roman" w:eastAsia="Times New Roman" w:hAnsi="Times New Roman" w:cs="Times New Roman"/>
          <w:sz w:val="24"/>
          <w:szCs w:val="24"/>
        </w:rPr>
        <w:t>For instance, in Turkish, there are four front vowels (</w:t>
      </w:r>
      <w:proofErr w:type="spellStart"/>
      <w:r w:rsidRPr="43927E74">
        <w:rPr>
          <w:rFonts w:ascii="Times New Roman" w:eastAsia="Times New Roman" w:hAnsi="Times New Roman" w:cs="Times New Roman"/>
          <w:sz w:val="24"/>
          <w:szCs w:val="24"/>
        </w:rPr>
        <w:t>i</w:t>
      </w:r>
      <w:proofErr w:type="spellEnd"/>
      <w:r w:rsidRPr="43927E74">
        <w:rPr>
          <w:rFonts w:ascii="Times New Roman" w:eastAsia="Times New Roman" w:hAnsi="Times New Roman" w:cs="Times New Roman"/>
          <w:sz w:val="24"/>
          <w:szCs w:val="24"/>
        </w:rPr>
        <w:t>, ö, ü, e; [/</w:t>
      </w:r>
      <w:proofErr w:type="spellStart"/>
      <w:r w:rsidRPr="43927E74">
        <w:rPr>
          <w:rFonts w:ascii="Times New Roman" w:eastAsia="Times New Roman" w:hAnsi="Times New Roman" w:cs="Times New Roman"/>
          <w:sz w:val="24"/>
          <w:szCs w:val="24"/>
        </w:rPr>
        <w:t>i</w:t>
      </w:r>
      <w:proofErr w:type="spellEnd"/>
      <w:r w:rsidRPr="43927E74">
        <w:rPr>
          <w:rFonts w:ascii="Times New Roman" w:eastAsia="Times New Roman" w:hAnsi="Times New Roman" w:cs="Times New Roman"/>
          <w:sz w:val="24"/>
          <w:szCs w:val="24"/>
        </w:rPr>
        <w:t>/, /ø/, /y/, /e/]) and four back vowels (ı, o, u, a [/ɯ/,/o/,/u/,/a/])</w:t>
      </w:r>
      <w:r w:rsidR="00793A6F">
        <w:rPr>
          <w:rFonts w:ascii="Times New Roman" w:eastAsia="Times New Roman" w:hAnsi="Times New Roman" w:cs="Times New Roman"/>
          <w:sz w:val="24"/>
          <w:szCs w:val="24"/>
        </w:rPr>
        <w:t xml:space="preserve"> as can be seen in Table 1</w:t>
      </w:r>
      <w:r w:rsidRPr="43927E74">
        <w:rPr>
          <w:rFonts w:ascii="Times New Roman" w:eastAsia="Times New Roman" w:hAnsi="Times New Roman" w:cs="Times New Roman"/>
          <w:sz w:val="24"/>
          <w:szCs w:val="24"/>
        </w:rPr>
        <w:t>. Typically, monomorphemic Turkish words are composed of only front vowels or only back vowels</w:t>
      </w:r>
      <w:r w:rsidR="00C948BF">
        <w:rPr>
          <w:rFonts w:ascii="Times New Roman" w:eastAsia="Times New Roman" w:hAnsi="Times New Roman" w:cs="Times New Roman"/>
          <w:sz w:val="24"/>
          <w:szCs w:val="24"/>
        </w:rPr>
        <w:t xml:space="preserve">. </w:t>
      </w:r>
      <w:r w:rsidR="0043285D" w:rsidRPr="00793A6F">
        <w:rPr>
          <w:rFonts w:ascii="Times New Roman" w:eastAsia="Times New Roman" w:hAnsi="Times New Roman" w:cs="Times New Roman"/>
          <w:sz w:val="24"/>
          <w:szCs w:val="24"/>
        </w:rPr>
        <w:t xml:space="preserve">Vowel disharmony </w:t>
      </w:r>
      <w:r w:rsidR="0043285D">
        <w:rPr>
          <w:rFonts w:ascii="Times New Roman" w:eastAsia="Times New Roman" w:hAnsi="Times New Roman" w:cs="Times New Roman"/>
          <w:sz w:val="24"/>
          <w:szCs w:val="24"/>
        </w:rPr>
        <w:t xml:space="preserve">occurs in </w:t>
      </w:r>
      <w:r w:rsidR="0043285D" w:rsidRPr="43927E74">
        <w:rPr>
          <w:rFonts w:ascii="Times New Roman" w:eastAsia="Times New Roman" w:hAnsi="Times New Roman" w:cs="Times New Roman"/>
          <w:sz w:val="24"/>
          <w:szCs w:val="24"/>
        </w:rPr>
        <w:t>some compound words</w:t>
      </w:r>
      <w:r w:rsidR="0043285D">
        <w:rPr>
          <w:rFonts w:ascii="Times New Roman" w:eastAsia="Times New Roman" w:hAnsi="Times New Roman" w:cs="Times New Roman"/>
          <w:sz w:val="24"/>
          <w:szCs w:val="24"/>
        </w:rPr>
        <w:t xml:space="preserve"> </w:t>
      </w:r>
      <w:r w:rsidR="0043285D" w:rsidRPr="43927E74">
        <w:rPr>
          <w:rFonts w:ascii="Times New Roman" w:eastAsia="Times New Roman" w:hAnsi="Times New Roman" w:cs="Times New Roman"/>
          <w:sz w:val="24"/>
          <w:szCs w:val="24"/>
        </w:rPr>
        <w:t>(e.g. gökdelen [skyscraper])</w:t>
      </w:r>
      <w:r w:rsidR="0043285D">
        <w:rPr>
          <w:rFonts w:ascii="Times New Roman" w:eastAsia="Times New Roman" w:hAnsi="Times New Roman" w:cs="Times New Roman"/>
          <w:sz w:val="24"/>
          <w:szCs w:val="24"/>
        </w:rPr>
        <w:t xml:space="preserve"> and </w:t>
      </w:r>
      <w:r w:rsidR="0043285D" w:rsidRPr="43927E74">
        <w:rPr>
          <w:rFonts w:ascii="Times New Roman" w:eastAsia="Times New Roman" w:hAnsi="Times New Roman" w:cs="Times New Roman"/>
          <w:sz w:val="24"/>
          <w:szCs w:val="24"/>
        </w:rPr>
        <w:t>loanwords</w:t>
      </w:r>
      <w:r w:rsidR="0043285D">
        <w:rPr>
          <w:rFonts w:ascii="Times New Roman" w:eastAsia="Times New Roman" w:hAnsi="Times New Roman" w:cs="Times New Roman"/>
          <w:sz w:val="24"/>
          <w:szCs w:val="24"/>
        </w:rPr>
        <w:t xml:space="preserve"> </w:t>
      </w:r>
      <w:r w:rsidR="0043285D" w:rsidRPr="43927E74">
        <w:rPr>
          <w:rFonts w:ascii="Times New Roman" w:eastAsia="Times New Roman" w:hAnsi="Times New Roman" w:cs="Times New Roman"/>
          <w:sz w:val="24"/>
          <w:szCs w:val="24"/>
        </w:rPr>
        <w:t>(</w:t>
      </w:r>
      <w:r w:rsidR="0043285D">
        <w:rPr>
          <w:rFonts w:ascii="Times New Roman" w:eastAsia="Times New Roman" w:hAnsi="Times New Roman" w:cs="Times New Roman"/>
          <w:sz w:val="24"/>
          <w:szCs w:val="24"/>
        </w:rPr>
        <w:t xml:space="preserve">e.g., </w:t>
      </w:r>
      <w:r w:rsidR="0043285D" w:rsidRPr="43927E74">
        <w:rPr>
          <w:rFonts w:ascii="Times New Roman" w:eastAsia="Times New Roman" w:hAnsi="Times New Roman" w:cs="Times New Roman"/>
          <w:sz w:val="24"/>
          <w:szCs w:val="24"/>
        </w:rPr>
        <w:t>parti, [party]</w:t>
      </w:r>
      <w:r w:rsidR="0043285D">
        <w:rPr>
          <w:rFonts w:ascii="Times New Roman" w:eastAsia="Times New Roman" w:hAnsi="Times New Roman" w:cs="Times New Roman"/>
          <w:sz w:val="24"/>
          <w:szCs w:val="24"/>
        </w:rPr>
        <w:t xml:space="preserve">, or </w:t>
      </w:r>
      <w:proofErr w:type="spellStart"/>
      <w:r w:rsidR="0043285D" w:rsidRPr="43927E74">
        <w:rPr>
          <w:rFonts w:ascii="Times New Roman" w:eastAsia="Times New Roman" w:hAnsi="Times New Roman" w:cs="Times New Roman"/>
          <w:sz w:val="24"/>
          <w:szCs w:val="24"/>
        </w:rPr>
        <w:t>haber</w:t>
      </w:r>
      <w:proofErr w:type="spellEnd"/>
      <w:r w:rsidR="0043285D" w:rsidRPr="43927E74">
        <w:rPr>
          <w:rFonts w:ascii="Times New Roman" w:eastAsia="Times New Roman" w:hAnsi="Times New Roman" w:cs="Times New Roman"/>
          <w:sz w:val="24"/>
          <w:szCs w:val="24"/>
        </w:rPr>
        <w:t xml:space="preserve"> [news]).</w:t>
      </w:r>
    </w:p>
    <w:p w14:paraId="5546455F" w14:textId="52656737" w:rsidR="43927E74" w:rsidRDefault="43927E74" w:rsidP="43927E74">
      <w:pPr>
        <w:spacing w:line="257" w:lineRule="auto"/>
        <w:ind w:left="708" w:right="-20"/>
        <w:rPr>
          <w:rFonts w:ascii="Times New Roman" w:eastAsia="Times New Roman" w:hAnsi="Times New Roman" w:cs="Times New Roman"/>
          <w:sz w:val="24"/>
          <w:szCs w:val="24"/>
        </w:rPr>
      </w:pPr>
      <w:r w:rsidRPr="43927E74">
        <w:rPr>
          <w:rFonts w:ascii="Times New Roman" w:eastAsia="Times New Roman" w:hAnsi="Times New Roman" w:cs="Times New Roman"/>
          <w:sz w:val="24"/>
          <w:szCs w:val="24"/>
        </w:rPr>
        <w:t xml:space="preserve">Table 1 </w:t>
      </w:r>
    </w:p>
    <w:tbl>
      <w:tblPr>
        <w:tblStyle w:val="TableGrid"/>
        <w:tblW w:w="0" w:type="auto"/>
        <w:tblInd w:w="600" w:type="dxa"/>
        <w:tblLayout w:type="fixed"/>
        <w:tblLook w:val="04A0" w:firstRow="1" w:lastRow="0" w:firstColumn="1" w:lastColumn="0" w:noHBand="0" w:noVBand="1"/>
      </w:tblPr>
      <w:tblGrid>
        <w:gridCol w:w="420"/>
        <w:gridCol w:w="420"/>
        <w:gridCol w:w="420"/>
        <w:gridCol w:w="510"/>
        <w:gridCol w:w="495"/>
        <w:gridCol w:w="405"/>
        <w:gridCol w:w="450"/>
        <w:gridCol w:w="555"/>
      </w:tblGrid>
      <w:tr w:rsidR="43927E74" w14:paraId="38D6CBF3" w14:textId="77777777" w:rsidTr="43927E74">
        <w:trPr>
          <w:trHeight w:val="285"/>
        </w:trPr>
        <w:tc>
          <w:tcPr>
            <w:tcW w:w="3675" w:type="dxa"/>
            <w:gridSpan w:val="8"/>
            <w:tcBorders>
              <w:top w:val="single" w:sz="8" w:space="0" w:color="auto"/>
              <w:left w:val="single" w:sz="8" w:space="0" w:color="auto"/>
              <w:bottom w:val="single" w:sz="8" w:space="0" w:color="auto"/>
              <w:right w:val="single" w:sz="8" w:space="0" w:color="auto"/>
            </w:tcBorders>
            <w:tcMar>
              <w:left w:w="108" w:type="dxa"/>
              <w:right w:w="108" w:type="dxa"/>
            </w:tcMar>
          </w:tcPr>
          <w:p w14:paraId="11E4110A" w14:textId="3EDE8703" w:rsidR="43927E74" w:rsidRDefault="43927E74" w:rsidP="43927E74">
            <w:pPr>
              <w:tabs>
                <w:tab w:val="left" w:pos="1665"/>
              </w:tabs>
              <w:ind w:left="-20" w:right="-20"/>
            </w:pPr>
            <w:bookmarkStart w:id="1" w:name="OLE_LINK1"/>
            <w:bookmarkStart w:id="2" w:name="OLE_LINK2"/>
            <w:r w:rsidRPr="43927E74">
              <w:rPr>
                <w:rFonts w:ascii="Times New Roman" w:eastAsia="Times New Roman" w:hAnsi="Times New Roman" w:cs="Times New Roman"/>
                <w:sz w:val="24"/>
                <w:szCs w:val="24"/>
              </w:rPr>
              <w:t xml:space="preserve">               Vowel Harmony</w:t>
            </w:r>
          </w:p>
        </w:tc>
      </w:tr>
      <w:tr w:rsidR="43927E74" w14:paraId="11205199" w14:textId="77777777" w:rsidTr="43927E74">
        <w:trPr>
          <w:trHeight w:val="285"/>
        </w:trPr>
        <w:tc>
          <w:tcPr>
            <w:tcW w:w="3675" w:type="dxa"/>
            <w:gridSpan w:val="8"/>
            <w:tcBorders>
              <w:top w:val="single" w:sz="8" w:space="0" w:color="auto"/>
              <w:left w:val="single" w:sz="8" w:space="0" w:color="auto"/>
              <w:bottom w:val="single" w:sz="8" w:space="0" w:color="auto"/>
              <w:right w:val="single" w:sz="8" w:space="0" w:color="auto"/>
            </w:tcBorders>
            <w:tcMar>
              <w:left w:w="108" w:type="dxa"/>
              <w:right w:w="108" w:type="dxa"/>
            </w:tcMar>
          </w:tcPr>
          <w:p w14:paraId="7C5E3DED" w14:textId="1C58B980" w:rsidR="43927E74" w:rsidRDefault="43927E74" w:rsidP="43927E74">
            <w:pPr>
              <w:tabs>
                <w:tab w:val="left" w:pos="1577"/>
              </w:tabs>
              <w:ind w:left="-20" w:right="-20"/>
            </w:pPr>
            <w:r w:rsidRPr="43927E74">
              <w:rPr>
                <w:rFonts w:ascii="Times New Roman" w:eastAsia="Times New Roman" w:hAnsi="Times New Roman" w:cs="Times New Roman"/>
                <w:sz w:val="24"/>
                <w:szCs w:val="24"/>
              </w:rPr>
              <w:t xml:space="preserve">               Turkish Vowels  </w:t>
            </w:r>
          </w:p>
        </w:tc>
      </w:tr>
      <w:tr w:rsidR="43927E74" w14:paraId="02CF3357" w14:textId="77777777" w:rsidTr="43927E74">
        <w:trPr>
          <w:trHeight w:val="285"/>
        </w:trPr>
        <w:tc>
          <w:tcPr>
            <w:tcW w:w="177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C30804E" w14:textId="13B5EC51" w:rsidR="43927E74" w:rsidRDefault="43927E74" w:rsidP="43927E74">
            <w:pPr>
              <w:tabs>
                <w:tab w:val="left" w:pos="1577"/>
              </w:tabs>
              <w:ind w:left="-20" w:right="-20"/>
            </w:pPr>
            <w:r w:rsidRPr="43927E74">
              <w:rPr>
                <w:rFonts w:ascii="Times New Roman" w:eastAsia="Times New Roman" w:hAnsi="Times New Roman" w:cs="Times New Roman"/>
                <w:sz w:val="24"/>
                <w:szCs w:val="24"/>
              </w:rPr>
              <w:t xml:space="preserve">        Front</w:t>
            </w:r>
          </w:p>
        </w:tc>
        <w:tc>
          <w:tcPr>
            <w:tcW w:w="1905" w:type="dxa"/>
            <w:gridSpan w:val="4"/>
            <w:tcBorders>
              <w:top w:val="nil"/>
              <w:left w:val="nil"/>
              <w:bottom w:val="single" w:sz="8" w:space="0" w:color="auto"/>
              <w:right w:val="single" w:sz="8" w:space="0" w:color="auto"/>
            </w:tcBorders>
            <w:tcMar>
              <w:left w:w="108" w:type="dxa"/>
              <w:right w:w="108" w:type="dxa"/>
            </w:tcMar>
          </w:tcPr>
          <w:p w14:paraId="5609ACC0" w14:textId="75AA0A3E" w:rsidR="43927E74" w:rsidRDefault="43927E74" w:rsidP="43927E74">
            <w:pPr>
              <w:tabs>
                <w:tab w:val="left" w:pos="1577"/>
              </w:tabs>
              <w:ind w:left="-20" w:right="-20"/>
            </w:pPr>
            <w:r w:rsidRPr="43927E74">
              <w:rPr>
                <w:rFonts w:ascii="Times New Roman" w:eastAsia="Times New Roman" w:hAnsi="Times New Roman" w:cs="Times New Roman"/>
                <w:sz w:val="24"/>
                <w:szCs w:val="24"/>
              </w:rPr>
              <w:t xml:space="preserve">          Back</w:t>
            </w:r>
          </w:p>
        </w:tc>
      </w:tr>
      <w:tr w:rsidR="43927E74" w14:paraId="625483E3" w14:textId="77777777" w:rsidTr="43927E74">
        <w:trPr>
          <w:trHeight w:val="285"/>
        </w:trPr>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6858B5FB" w14:textId="2BF613A0" w:rsidR="43927E74" w:rsidRDefault="43927E74" w:rsidP="43927E74">
            <w:pPr>
              <w:tabs>
                <w:tab w:val="left" w:pos="1577"/>
              </w:tabs>
              <w:ind w:left="-20" w:right="-20"/>
            </w:pPr>
            <w:r w:rsidRPr="43927E74">
              <w:rPr>
                <w:rFonts w:ascii="Times New Roman" w:eastAsia="Times New Roman" w:hAnsi="Times New Roman" w:cs="Times New Roman"/>
                <w:sz w:val="24"/>
                <w:szCs w:val="24"/>
              </w:rPr>
              <w:t xml:space="preserve">e </w:t>
            </w:r>
          </w:p>
        </w:tc>
        <w:tc>
          <w:tcPr>
            <w:tcW w:w="420" w:type="dxa"/>
            <w:tcBorders>
              <w:top w:val="nil"/>
              <w:left w:val="single" w:sz="8" w:space="0" w:color="auto"/>
              <w:bottom w:val="single" w:sz="8" w:space="0" w:color="auto"/>
              <w:right w:val="single" w:sz="8" w:space="0" w:color="auto"/>
            </w:tcBorders>
            <w:tcMar>
              <w:left w:w="108" w:type="dxa"/>
              <w:right w:w="108" w:type="dxa"/>
            </w:tcMar>
          </w:tcPr>
          <w:p w14:paraId="2C18458E" w14:textId="1680404C" w:rsidR="43927E74" w:rsidRDefault="43927E74" w:rsidP="43927E74">
            <w:pPr>
              <w:tabs>
                <w:tab w:val="left" w:pos="1577"/>
              </w:tabs>
              <w:ind w:left="-20" w:right="-20"/>
            </w:pPr>
            <w:proofErr w:type="spellStart"/>
            <w:r w:rsidRPr="43927E74">
              <w:rPr>
                <w:rFonts w:ascii="Times New Roman" w:eastAsia="Times New Roman" w:hAnsi="Times New Roman" w:cs="Times New Roman"/>
                <w:sz w:val="24"/>
                <w:szCs w:val="24"/>
              </w:rPr>
              <w:t>i</w:t>
            </w:r>
            <w:proofErr w:type="spellEnd"/>
          </w:p>
        </w:tc>
        <w:tc>
          <w:tcPr>
            <w:tcW w:w="420" w:type="dxa"/>
            <w:tcBorders>
              <w:top w:val="nil"/>
              <w:left w:val="single" w:sz="8" w:space="0" w:color="auto"/>
              <w:bottom w:val="single" w:sz="8" w:space="0" w:color="auto"/>
              <w:right w:val="single" w:sz="8" w:space="0" w:color="auto"/>
            </w:tcBorders>
            <w:tcMar>
              <w:left w:w="108" w:type="dxa"/>
              <w:right w:w="108" w:type="dxa"/>
            </w:tcMar>
          </w:tcPr>
          <w:p w14:paraId="77F2D667" w14:textId="557E740D" w:rsidR="43927E74" w:rsidRDefault="43927E74" w:rsidP="43927E74">
            <w:pPr>
              <w:tabs>
                <w:tab w:val="left" w:pos="1577"/>
              </w:tabs>
              <w:ind w:left="-20" w:right="-20"/>
            </w:pPr>
            <w:r w:rsidRPr="43927E74">
              <w:rPr>
                <w:rFonts w:ascii="Times New Roman" w:eastAsia="Times New Roman" w:hAnsi="Times New Roman" w:cs="Times New Roman"/>
                <w:sz w:val="24"/>
                <w:szCs w:val="24"/>
              </w:rPr>
              <w:t>ö</w:t>
            </w:r>
          </w:p>
        </w:tc>
        <w:tc>
          <w:tcPr>
            <w:tcW w:w="510" w:type="dxa"/>
            <w:tcBorders>
              <w:top w:val="nil"/>
              <w:left w:val="single" w:sz="8" w:space="0" w:color="auto"/>
              <w:bottom w:val="single" w:sz="8" w:space="0" w:color="auto"/>
              <w:right w:val="single" w:sz="8" w:space="0" w:color="auto"/>
            </w:tcBorders>
            <w:tcMar>
              <w:left w:w="108" w:type="dxa"/>
              <w:right w:w="108" w:type="dxa"/>
            </w:tcMar>
          </w:tcPr>
          <w:p w14:paraId="1C982678" w14:textId="25444B43" w:rsidR="43927E74" w:rsidRDefault="43927E74" w:rsidP="43927E74">
            <w:pPr>
              <w:tabs>
                <w:tab w:val="left" w:pos="1577"/>
              </w:tabs>
              <w:ind w:left="-20" w:right="-20"/>
            </w:pPr>
            <w:r w:rsidRPr="43927E74">
              <w:rPr>
                <w:rFonts w:ascii="Times New Roman" w:eastAsia="Times New Roman" w:hAnsi="Times New Roman" w:cs="Times New Roman"/>
                <w:sz w:val="24"/>
                <w:szCs w:val="24"/>
              </w:rPr>
              <w:t>ü</w:t>
            </w:r>
          </w:p>
        </w:tc>
        <w:tc>
          <w:tcPr>
            <w:tcW w:w="495" w:type="dxa"/>
            <w:tcBorders>
              <w:top w:val="single" w:sz="8" w:space="0" w:color="auto"/>
              <w:left w:val="single" w:sz="8" w:space="0" w:color="auto"/>
              <w:bottom w:val="single" w:sz="8" w:space="0" w:color="auto"/>
              <w:right w:val="single" w:sz="8" w:space="0" w:color="auto"/>
            </w:tcBorders>
            <w:tcMar>
              <w:left w:w="108" w:type="dxa"/>
              <w:right w:w="108" w:type="dxa"/>
            </w:tcMar>
          </w:tcPr>
          <w:p w14:paraId="50A09D3A" w14:textId="7E73E047" w:rsidR="43927E74" w:rsidRDefault="43927E74" w:rsidP="43927E74">
            <w:pPr>
              <w:tabs>
                <w:tab w:val="left" w:pos="1577"/>
              </w:tabs>
              <w:ind w:left="-20" w:right="-20"/>
            </w:pPr>
            <w:r w:rsidRPr="43927E74">
              <w:rPr>
                <w:rFonts w:ascii="Times New Roman" w:eastAsia="Times New Roman" w:hAnsi="Times New Roman" w:cs="Times New Roman"/>
                <w:sz w:val="24"/>
                <w:szCs w:val="24"/>
              </w:rPr>
              <w:t xml:space="preserve">a     </w:t>
            </w:r>
          </w:p>
        </w:tc>
        <w:tc>
          <w:tcPr>
            <w:tcW w:w="405" w:type="dxa"/>
            <w:tcBorders>
              <w:top w:val="nil"/>
              <w:left w:val="single" w:sz="8" w:space="0" w:color="auto"/>
              <w:bottom w:val="single" w:sz="8" w:space="0" w:color="auto"/>
              <w:right w:val="single" w:sz="8" w:space="0" w:color="auto"/>
            </w:tcBorders>
            <w:tcMar>
              <w:left w:w="108" w:type="dxa"/>
              <w:right w:w="108" w:type="dxa"/>
            </w:tcMar>
          </w:tcPr>
          <w:p w14:paraId="6171C6C7" w14:textId="35880639" w:rsidR="43927E74" w:rsidRDefault="43927E74" w:rsidP="43927E74">
            <w:pPr>
              <w:tabs>
                <w:tab w:val="left" w:pos="1577"/>
              </w:tabs>
              <w:ind w:left="-20" w:right="-20"/>
            </w:pPr>
            <w:r w:rsidRPr="43927E74">
              <w:rPr>
                <w:rFonts w:ascii="Times New Roman" w:eastAsia="Times New Roman" w:hAnsi="Times New Roman" w:cs="Times New Roman"/>
                <w:sz w:val="24"/>
                <w:szCs w:val="24"/>
              </w:rPr>
              <w:t>ı</w:t>
            </w:r>
          </w:p>
        </w:tc>
        <w:tc>
          <w:tcPr>
            <w:tcW w:w="450" w:type="dxa"/>
            <w:tcBorders>
              <w:top w:val="nil"/>
              <w:left w:val="single" w:sz="8" w:space="0" w:color="auto"/>
              <w:bottom w:val="single" w:sz="8" w:space="0" w:color="auto"/>
              <w:right w:val="single" w:sz="8" w:space="0" w:color="auto"/>
            </w:tcBorders>
            <w:tcMar>
              <w:left w:w="108" w:type="dxa"/>
              <w:right w:w="108" w:type="dxa"/>
            </w:tcMar>
          </w:tcPr>
          <w:p w14:paraId="34618E8D" w14:textId="155C7A3C" w:rsidR="43927E74" w:rsidRDefault="43927E74" w:rsidP="43927E74">
            <w:pPr>
              <w:tabs>
                <w:tab w:val="left" w:pos="1577"/>
              </w:tabs>
              <w:ind w:left="-20" w:right="-20"/>
            </w:pPr>
            <w:r w:rsidRPr="43927E74">
              <w:rPr>
                <w:rFonts w:ascii="Times New Roman" w:eastAsia="Times New Roman" w:hAnsi="Times New Roman" w:cs="Times New Roman"/>
                <w:sz w:val="24"/>
                <w:szCs w:val="24"/>
              </w:rPr>
              <w:t>o</w:t>
            </w:r>
          </w:p>
        </w:tc>
        <w:tc>
          <w:tcPr>
            <w:tcW w:w="555" w:type="dxa"/>
            <w:tcBorders>
              <w:top w:val="nil"/>
              <w:left w:val="single" w:sz="8" w:space="0" w:color="auto"/>
              <w:bottom w:val="single" w:sz="8" w:space="0" w:color="auto"/>
              <w:right w:val="single" w:sz="8" w:space="0" w:color="auto"/>
            </w:tcBorders>
            <w:tcMar>
              <w:left w:w="108" w:type="dxa"/>
              <w:right w:w="108" w:type="dxa"/>
            </w:tcMar>
          </w:tcPr>
          <w:p w14:paraId="1479B57E" w14:textId="4C71E4F2" w:rsidR="43927E74" w:rsidRDefault="43927E74" w:rsidP="43927E74">
            <w:pPr>
              <w:tabs>
                <w:tab w:val="left" w:pos="1577"/>
              </w:tabs>
              <w:ind w:left="-20" w:right="-20"/>
            </w:pPr>
            <w:r w:rsidRPr="43927E74">
              <w:rPr>
                <w:rFonts w:ascii="Times New Roman" w:eastAsia="Times New Roman" w:hAnsi="Times New Roman" w:cs="Times New Roman"/>
                <w:sz w:val="24"/>
                <w:szCs w:val="24"/>
              </w:rPr>
              <w:t>u</w:t>
            </w:r>
          </w:p>
        </w:tc>
      </w:tr>
      <w:bookmarkEnd w:id="1"/>
      <w:bookmarkEnd w:id="2"/>
    </w:tbl>
    <w:p w14:paraId="20423E24" w14:textId="1209812C" w:rsidR="43927E74" w:rsidRDefault="43927E74" w:rsidP="43927E74">
      <w:pPr>
        <w:spacing w:line="257" w:lineRule="auto"/>
        <w:ind w:left="708"/>
        <w:rPr>
          <w:rFonts w:ascii="Times New Roman" w:eastAsia="Times New Roman" w:hAnsi="Times New Roman" w:cs="Times New Roman"/>
          <w:sz w:val="24"/>
          <w:szCs w:val="24"/>
        </w:rPr>
      </w:pPr>
    </w:p>
    <w:p w14:paraId="03CCC7B0" w14:textId="77777777" w:rsidR="0043285D" w:rsidRDefault="0043285D" w:rsidP="0043285D">
      <w:pPr>
        <w:spacing w:line="257" w:lineRule="auto"/>
        <w:ind w:left="708"/>
        <w:rPr>
          <w:rFonts w:ascii="Times New Roman" w:eastAsia="Times New Roman" w:hAnsi="Times New Roman" w:cs="Times New Roman"/>
          <w:sz w:val="24"/>
          <w:szCs w:val="24"/>
        </w:rPr>
      </w:pPr>
    </w:p>
    <w:p w14:paraId="4A8DF3E3" w14:textId="42D229E0" w:rsidR="00183FA0" w:rsidRDefault="00183FA0" w:rsidP="00797A3D">
      <w:pPr>
        <w:spacing w:line="257"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For instance, Finnish speakers have difficulty pronouncing the word </w:t>
      </w:r>
      <w:r>
        <w:rPr>
          <w:rFonts w:ascii="Times New Roman" w:eastAsia="Times New Roman" w:hAnsi="Times New Roman" w:cs="Times New Roman"/>
          <w:sz w:val="24"/>
          <w:szCs w:val="24"/>
        </w:rPr>
        <w:t>(</w:t>
      </w:r>
      <w:r w:rsidRPr="00952A37">
        <w:rPr>
          <w:rFonts w:ascii="Times New Roman" w:eastAsia="Times New Roman" w:hAnsi="Times New Roman" w:cs="Times New Roman"/>
          <w:sz w:val="24"/>
          <w:szCs w:val="24"/>
        </w:rPr>
        <w:t>olympia [Olympic]</w:t>
      </w:r>
      <w:r>
        <w:rPr>
          <w:rFonts w:ascii="Times New Roman" w:eastAsia="Times New Roman" w:hAnsi="Times New Roman" w:cs="Times New Roman"/>
          <w:sz w:val="24"/>
          <w:szCs w:val="24"/>
        </w:rPr>
        <w:t xml:space="preserve">, </w:t>
      </w:r>
      <w:r w:rsidRPr="00CE2E36">
        <w:rPr>
          <w:rFonts w:ascii="Times New Roman" w:eastAsia="Times New Roman" w:hAnsi="Times New Roman" w:cs="Times New Roman"/>
          <w:sz w:val="24"/>
          <w:szCs w:val="24"/>
        </w:rPr>
        <w:t>/ˈ</w:t>
      </w:r>
      <w:proofErr w:type="spellStart"/>
      <w:r w:rsidRPr="00CE2E36">
        <w:rPr>
          <w:rFonts w:ascii="Times New Roman" w:eastAsia="Times New Roman" w:hAnsi="Times New Roman" w:cs="Times New Roman"/>
          <w:sz w:val="24"/>
          <w:szCs w:val="24"/>
        </w:rPr>
        <w:t>olymp</w:t>
      </w:r>
      <w:proofErr w:type="spellEnd"/>
      <w:r w:rsidRPr="00CE2E36">
        <w:rPr>
          <w:rFonts w:ascii="Times New Roman" w:eastAsia="Times New Roman" w:hAnsi="Times New Roman" w:cs="Times New Roman"/>
          <w:sz w:val="24"/>
          <w:szCs w:val="24"/>
        </w:rPr>
        <w:t>(ː)</w:t>
      </w:r>
      <w:proofErr w:type="spellStart"/>
      <w:r w:rsidRPr="00CE2E36">
        <w:rPr>
          <w:rFonts w:ascii="Times New Roman" w:eastAsia="Times New Roman" w:hAnsi="Times New Roman" w:cs="Times New Roman"/>
          <w:sz w:val="24"/>
          <w:szCs w:val="24"/>
        </w:rPr>
        <w:t>iɑ</w:t>
      </w:r>
      <w:proofErr w:type="spellEnd"/>
      <w:r w:rsidRPr="00CE2E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the front vowel /y/ would not be harmonic with the other vowels and indeed they often normalize it to </w:t>
      </w:r>
      <w:r w:rsidRPr="00CE2E36">
        <w:rPr>
          <w:rFonts w:ascii="Times New Roman" w:eastAsia="Times New Roman" w:hAnsi="Times New Roman" w:cs="Times New Roman"/>
          <w:sz w:val="24"/>
          <w:szCs w:val="24"/>
        </w:rPr>
        <w:t>/ˈ</w:t>
      </w:r>
      <w:proofErr w:type="spellStart"/>
      <w:r w:rsidRPr="00CE2E36">
        <w:rPr>
          <w:rFonts w:ascii="Times New Roman" w:eastAsia="Times New Roman" w:hAnsi="Times New Roman" w:cs="Times New Roman"/>
          <w:sz w:val="24"/>
          <w:szCs w:val="24"/>
        </w:rPr>
        <w:t>ol</w:t>
      </w:r>
      <w:r>
        <w:rPr>
          <w:rFonts w:ascii="Times New Roman" w:eastAsia="Times New Roman" w:hAnsi="Times New Roman" w:cs="Times New Roman"/>
          <w:sz w:val="24"/>
          <w:szCs w:val="24"/>
        </w:rPr>
        <w:t>i</w:t>
      </w:r>
      <w:r w:rsidRPr="00CE2E36">
        <w:rPr>
          <w:rFonts w:ascii="Times New Roman" w:eastAsia="Times New Roman" w:hAnsi="Times New Roman" w:cs="Times New Roman"/>
          <w:sz w:val="24"/>
          <w:szCs w:val="24"/>
        </w:rPr>
        <w:t>mp</w:t>
      </w:r>
      <w:proofErr w:type="spellEnd"/>
      <w:r w:rsidRPr="00CE2E36">
        <w:rPr>
          <w:rFonts w:ascii="Times New Roman" w:eastAsia="Times New Roman" w:hAnsi="Times New Roman" w:cs="Times New Roman"/>
          <w:sz w:val="24"/>
          <w:szCs w:val="24"/>
        </w:rPr>
        <w:t>(ː)</w:t>
      </w:r>
      <w:proofErr w:type="spellStart"/>
      <w:r w:rsidRPr="00CE2E36">
        <w:rPr>
          <w:rFonts w:ascii="Times New Roman" w:eastAsia="Times New Roman" w:hAnsi="Times New Roman" w:cs="Times New Roman"/>
          <w:sz w:val="24"/>
          <w:szCs w:val="24"/>
        </w:rPr>
        <w:t>iɑ</w:t>
      </w:r>
      <w:proofErr w:type="spellEnd"/>
      <w:r w:rsidRPr="00CE2E3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A9E3100" w14:textId="77777777" w:rsidR="00597F85" w:rsidRDefault="00597F85" w:rsidP="00214F8E">
      <w:pPr>
        <w:spacing w:line="257" w:lineRule="auto"/>
        <w:ind w:left="708"/>
        <w:rPr>
          <w:rFonts w:ascii="Times New Roman" w:eastAsia="Times New Roman" w:hAnsi="Times New Roman" w:cs="Times New Roman"/>
          <w:sz w:val="24"/>
          <w:szCs w:val="24"/>
        </w:rPr>
      </w:pPr>
    </w:p>
    <w:p w14:paraId="760D5AE1" w14:textId="5876A111" w:rsidR="00E01A9C" w:rsidRDefault="00797A3D" w:rsidP="00D66C01">
      <w:pPr>
        <w:spacing w:line="257" w:lineRule="auto"/>
        <w:ind w:left="708"/>
        <w:rPr>
          <w:rFonts w:ascii="Times New Roman" w:eastAsia="Times New Roman" w:hAnsi="Times New Roman" w:cs="Times New Roman"/>
          <w:sz w:val="24"/>
          <w:szCs w:val="24"/>
        </w:rPr>
      </w:pPr>
      <w:r w:rsidRPr="00797A3D">
        <w:rPr>
          <w:rFonts w:ascii="Times New Roman" w:eastAsia="Times New Roman" w:hAnsi="Times New Roman" w:cs="Times New Roman"/>
          <w:sz w:val="24"/>
          <w:szCs w:val="24"/>
        </w:rPr>
        <w:t xml:space="preserve">Perea et al </w:t>
      </w:r>
      <w:r w:rsidR="00D66C01">
        <w:rPr>
          <w:rFonts w:ascii="Times New Roman" w:eastAsia="Times New Roman" w:hAnsi="Times New Roman" w:cs="Times New Roman"/>
          <w:sz w:val="24"/>
          <w:szCs w:val="24"/>
        </w:rPr>
        <w:t>(</w:t>
      </w:r>
      <w:r w:rsidRPr="00797A3D">
        <w:rPr>
          <w:rFonts w:ascii="Times New Roman" w:eastAsia="Times New Roman" w:hAnsi="Times New Roman" w:cs="Times New Roman"/>
          <w:sz w:val="24"/>
          <w:szCs w:val="24"/>
        </w:rPr>
        <w:t>2021</w:t>
      </w:r>
      <w:r w:rsidR="00D66C01">
        <w:rPr>
          <w:rFonts w:ascii="Times New Roman" w:eastAsia="Times New Roman" w:hAnsi="Times New Roman" w:cs="Times New Roman"/>
          <w:sz w:val="24"/>
          <w:szCs w:val="24"/>
        </w:rPr>
        <w:t>)</w:t>
      </w:r>
      <w:r w:rsidRPr="00797A3D">
        <w:rPr>
          <w:rFonts w:ascii="Times New Roman" w:eastAsia="Times New Roman" w:hAnsi="Times New Roman" w:cs="Times New Roman"/>
          <w:sz w:val="24"/>
          <w:szCs w:val="24"/>
        </w:rPr>
        <w:t xml:space="preserve"> examined whether vowel harmony facilitates </w:t>
      </w:r>
      <w:r w:rsidR="00BA6D7F">
        <w:rPr>
          <w:rFonts w:ascii="Times New Roman" w:eastAsia="Times New Roman" w:hAnsi="Times New Roman" w:cs="Times New Roman"/>
          <w:sz w:val="24"/>
          <w:szCs w:val="24"/>
        </w:rPr>
        <w:t>word</w:t>
      </w:r>
      <w:r w:rsidRPr="00797A3D">
        <w:rPr>
          <w:rFonts w:ascii="Times New Roman" w:eastAsia="Times New Roman" w:hAnsi="Times New Roman" w:cs="Times New Roman"/>
          <w:sz w:val="24"/>
          <w:szCs w:val="24"/>
        </w:rPr>
        <w:t xml:space="preserve"> recognition </w:t>
      </w:r>
      <w:r w:rsidR="00BA6D7F">
        <w:rPr>
          <w:rFonts w:ascii="Times New Roman" w:eastAsia="Times New Roman" w:hAnsi="Times New Roman" w:cs="Times New Roman"/>
          <w:sz w:val="24"/>
          <w:szCs w:val="24"/>
        </w:rPr>
        <w:t>with single-presentation</w:t>
      </w:r>
      <w:r w:rsidR="00E01A9C">
        <w:rPr>
          <w:rFonts w:ascii="Times New Roman" w:eastAsia="Times New Roman" w:hAnsi="Times New Roman" w:cs="Times New Roman"/>
          <w:sz w:val="24"/>
          <w:szCs w:val="24"/>
        </w:rPr>
        <w:t xml:space="preserve"> lexical decision</w:t>
      </w:r>
      <w:r w:rsidR="00BA6D7F">
        <w:rPr>
          <w:rFonts w:ascii="Times New Roman" w:eastAsia="Times New Roman" w:hAnsi="Times New Roman" w:cs="Times New Roman"/>
          <w:sz w:val="24"/>
          <w:szCs w:val="24"/>
        </w:rPr>
        <w:t xml:space="preserve"> </w:t>
      </w:r>
      <w:r w:rsidR="00E01A9C">
        <w:rPr>
          <w:rFonts w:ascii="Times New Roman" w:eastAsia="Times New Roman" w:hAnsi="Times New Roman" w:cs="Times New Roman"/>
          <w:sz w:val="24"/>
          <w:szCs w:val="24"/>
        </w:rPr>
        <w:t>tasks</w:t>
      </w:r>
      <w:r w:rsidRPr="00797A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1A9C" w:rsidRPr="00E01A9C">
        <w:rPr>
          <w:rFonts w:ascii="Times New Roman" w:eastAsia="Times New Roman" w:hAnsi="Times New Roman" w:cs="Times New Roman"/>
          <w:sz w:val="24"/>
          <w:szCs w:val="24"/>
        </w:rPr>
        <w:t xml:space="preserve">Since disharmonious words are rare in Finnish, </w:t>
      </w:r>
      <w:r w:rsidR="00BA6D7F">
        <w:rPr>
          <w:rFonts w:ascii="Times New Roman" w:eastAsia="Times New Roman" w:hAnsi="Times New Roman" w:cs="Times New Roman"/>
          <w:sz w:val="24"/>
          <w:szCs w:val="24"/>
        </w:rPr>
        <w:t xml:space="preserve">they </w:t>
      </w:r>
      <w:r w:rsidR="00E01A9C" w:rsidRPr="00E01A9C">
        <w:rPr>
          <w:rFonts w:ascii="Times New Roman" w:eastAsia="Times New Roman" w:hAnsi="Times New Roman" w:cs="Times New Roman"/>
          <w:sz w:val="24"/>
          <w:szCs w:val="24"/>
        </w:rPr>
        <w:t>only</w:t>
      </w:r>
      <w:r w:rsidR="00BA6D7F">
        <w:rPr>
          <w:rFonts w:ascii="Times New Roman" w:eastAsia="Times New Roman" w:hAnsi="Times New Roman" w:cs="Times New Roman"/>
          <w:sz w:val="24"/>
          <w:szCs w:val="24"/>
        </w:rPr>
        <w:t xml:space="preserve"> used</w:t>
      </w:r>
      <w:r w:rsidR="00E01A9C" w:rsidRPr="00E01A9C">
        <w:rPr>
          <w:rFonts w:ascii="Times New Roman" w:eastAsia="Times New Roman" w:hAnsi="Times New Roman" w:cs="Times New Roman"/>
          <w:sz w:val="24"/>
          <w:szCs w:val="24"/>
        </w:rPr>
        <w:t xml:space="preserve"> harmonic words as target words, and both harmonic and disharmonic words were used as </w:t>
      </w:r>
      <w:r w:rsidR="00E01A9C" w:rsidRPr="00BA6D7F">
        <w:rPr>
          <w:rFonts w:ascii="Times New Roman" w:eastAsia="Times New Roman" w:hAnsi="Times New Roman" w:cs="Times New Roman"/>
          <w:sz w:val="24"/>
          <w:szCs w:val="24"/>
        </w:rPr>
        <w:t>pseudowords.</w:t>
      </w:r>
      <w:r w:rsidR="00BA6D7F">
        <w:rPr>
          <w:rFonts w:ascii="Times New Roman" w:eastAsia="Times New Roman" w:hAnsi="Times New Roman" w:cs="Times New Roman"/>
          <w:sz w:val="24"/>
          <w:szCs w:val="24"/>
        </w:rPr>
        <w:t xml:space="preserve"> They</w:t>
      </w:r>
      <w:r w:rsidR="00E01A9C">
        <w:rPr>
          <w:rFonts w:ascii="Times New Roman" w:eastAsia="Times New Roman" w:hAnsi="Times New Roman" w:cs="Times New Roman"/>
          <w:sz w:val="24"/>
          <w:szCs w:val="24"/>
        </w:rPr>
        <w:t xml:space="preserve"> observed faster and more accurate responses </w:t>
      </w:r>
      <w:r w:rsidR="00214F8E">
        <w:rPr>
          <w:rFonts w:ascii="Times New Roman" w:eastAsia="Times New Roman" w:hAnsi="Times New Roman" w:cs="Times New Roman"/>
          <w:sz w:val="24"/>
          <w:szCs w:val="24"/>
        </w:rPr>
        <w:t>to disharmonic pseudowords than harmonic pseudowords.</w:t>
      </w:r>
    </w:p>
    <w:p w14:paraId="663C5BC2" w14:textId="4C76FEC2" w:rsidR="002F15D6" w:rsidRDefault="002F15D6" w:rsidP="002F15D6">
      <w:pPr>
        <w:spacing w:line="257" w:lineRule="auto"/>
        <w:ind w:left="708"/>
        <w:rPr>
          <w:rFonts w:ascii="Times New Roman" w:eastAsia="Times New Roman" w:hAnsi="Times New Roman" w:cs="Times New Roman"/>
          <w:sz w:val="24"/>
          <w:szCs w:val="24"/>
        </w:rPr>
      </w:pPr>
      <w:r w:rsidRPr="002F15D6">
        <w:rPr>
          <w:rFonts w:ascii="Times New Roman" w:eastAsia="Times New Roman" w:hAnsi="Times New Roman" w:cs="Times New Roman"/>
          <w:sz w:val="24"/>
          <w:szCs w:val="24"/>
        </w:rPr>
        <w:t xml:space="preserve">In the present study, we design two separate </w:t>
      </w:r>
      <w:r>
        <w:rPr>
          <w:rFonts w:ascii="Times New Roman" w:eastAsia="Times New Roman" w:hAnsi="Times New Roman" w:cs="Times New Roman"/>
          <w:sz w:val="24"/>
          <w:szCs w:val="24"/>
        </w:rPr>
        <w:t>experiments</w:t>
      </w:r>
      <w:r w:rsidRPr="002F15D6">
        <w:rPr>
          <w:rFonts w:ascii="Times New Roman" w:eastAsia="Times New Roman" w:hAnsi="Times New Roman" w:cs="Times New Roman"/>
          <w:sz w:val="24"/>
          <w:szCs w:val="24"/>
        </w:rPr>
        <w:t xml:space="preserve"> to investigate the impact of vowel harmony on Turkish visual word recognition. In </w:t>
      </w:r>
      <w:r>
        <w:rPr>
          <w:rFonts w:ascii="Times New Roman" w:eastAsia="Times New Roman" w:hAnsi="Times New Roman" w:cs="Times New Roman"/>
          <w:sz w:val="24"/>
          <w:szCs w:val="24"/>
        </w:rPr>
        <w:t>E</w:t>
      </w:r>
      <w:r w:rsidRPr="002F15D6">
        <w:rPr>
          <w:rFonts w:ascii="Times New Roman" w:eastAsia="Times New Roman" w:hAnsi="Times New Roman" w:cs="Times New Roman"/>
          <w:sz w:val="24"/>
          <w:szCs w:val="24"/>
        </w:rPr>
        <w:t>xperiment</w:t>
      </w:r>
      <w:r>
        <w:rPr>
          <w:rFonts w:ascii="Times New Roman" w:eastAsia="Times New Roman" w:hAnsi="Times New Roman" w:cs="Times New Roman"/>
          <w:sz w:val="24"/>
          <w:szCs w:val="24"/>
        </w:rPr>
        <w:t xml:space="preserve"> 1</w:t>
      </w:r>
      <w:r w:rsidRPr="002F15D6">
        <w:rPr>
          <w:rFonts w:ascii="Times New Roman" w:eastAsia="Times New Roman" w:hAnsi="Times New Roman" w:cs="Times New Roman"/>
          <w:sz w:val="24"/>
          <w:szCs w:val="24"/>
        </w:rPr>
        <w:t xml:space="preserve">, we examined whether vowel harmony is a cue for word-likeness in both words and pseudowords. Therefore, we present words and pseudowords with both conditions as harmonic and disharmonic. </w:t>
      </w:r>
      <w:r>
        <w:rPr>
          <w:rFonts w:ascii="Times New Roman" w:eastAsia="Times New Roman" w:hAnsi="Times New Roman" w:cs="Times New Roman"/>
          <w:sz w:val="24"/>
          <w:szCs w:val="24"/>
        </w:rPr>
        <w:t>Furthermore, i</w:t>
      </w:r>
      <w:r w:rsidRPr="00214F8E">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E</w:t>
      </w:r>
      <w:r w:rsidRPr="00214F8E">
        <w:rPr>
          <w:rFonts w:ascii="Times New Roman" w:eastAsia="Times New Roman" w:hAnsi="Times New Roman" w:cs="Times New Roman"/>
          <w:sz w:val="24"/>
          <w:szCs w:val="24"/>
        </w:rPr>
        <w:t>xperiment</w:t>
      </w:r>
      <w:r>
        <w:rPr>
          <w:rFonts w:ascii="Times New Roman" w:eastAsia="Times New Roman" w:hAnsi="Times New Roman" w:cs="Times New Roman"/>
          <w:sz w:val="24"/>
          <w:szCs w:val="24"/>
        </w:rPr>
        <w:t xml:space="preserve"> 2</w:t>
      </w:r>
      <w:r w:rsidRPr="00214F8E">
        <w:rPr>
          <w:rFonts w:ascii="Times New Roman" w:eastAsia="Times New Roman" w:hAnsi="Times New Roman" w:cs="Times New Roman"/>
          <w:sz w:val="24"/>
          <w:szCs w:val="24"/>
        </w:rPr>
        <w:t xml:space="preserve">, disharmonic words were excluded and only harmonic words and harmonic and disharmonic pseudowords were compared (as Finish doesn't have disharmonic word </w:t>
      </w:r>
      <w:r>
        <w:rPr>
          <w:rFonts w:ascii="Times New Roman" w:eastAsia="Times New Roman" w:hAnsi="Times New Roman" w:cs="Times New Roman"/>
          <w:sz w:val="24"/>
          <w:szCs w:val="24"/>
        </w:rPr>
        <w:t>conditions</w:t>
      </w:r>
      <w:r w:rsidRPr="00214F8E">
        <w:rPr>
          <w:rFonts w:ascii="Times New Roman" w:eastAsia="Times New Roman" w:hAnsi="Times New Roman" w:cs="Times New Roman"/>
          <w:sz w:val="24"/>
          <w:szCs w:val="24"/>
        </w:rPr>
        <w:t>).</w:t>
      </w:r>
    </w:p>
    <w:p w14:paraId="3DAFCFD4" w14:textId="77777777" w:rsidR="00BD4628" w:rsidRDefault="00952A37" w:rsidP="004A724F">
      <w:pPr>
        <w:spacing w:line="257" w:lineRule="auto"/>
        <w:ind w:left="708"/>
        <w:rPr>
          <w:rFonts w:ascii="Times New Roman" w:eastAsia="Times New Roman" w:hAnsi="Times New Roman" w:cs="Times New Roman"/>
          <w:sz w:val="24"/>
          <w:szCs w:val="24"/>
        </w:rPr>
      </w:pPr>
      <w:r w:rsidRPr="00BD4628">
        <w:rPr>
          <w:rFonts w:ascii="Times New Roman" w:eastAsia="Times New Roman" w:hAnsi="Times New Roman" w:cs="Times New Roman"/>
          <w:sz w:val="24"/>
          <w:szCs w:val="24"/>
        </w:rPr>
        <w:t xml:space="preserve">Turkish and Finnish </w:t>
      </w:r>
      <w:r w:rsidR="00BD4628">
        <w:rPr>
          <w:rFonts w:ascii="Times New Roman" w:eastAsia="Times New Roman" w:hAnsi="Times New Roman" w:cs="Times New Roman"/>
          <w:sz w:val="24"/>
          <w:szCs w:val="24"/>
        </w:rPr>
        <w:t>have</w:t>
      </w:r>
      <w:r w:rsidRPr="00BD4628">
        <w:rPr>
          <w:rFonts w:ascii="Times New Roman" w:eastAsia="Times New Roman" w:hAnsi="Times New Roman" w:cs="Times New Roman"/>
          <w:sz w:val="24"/>
          <w:szCs w:val="24"/>
        </w:rPr>
        <w:t xml:space="preserve"> commonalities</w:t>
      </w:r>
      <w:r w:rsidRPr="00952A37">
        <w:rPr>
          <w:rFonts w:ascii="Times New Roman" w:eastAsia="Times New Roman" w:hAnsi="Times New Roman" w:cs="Times New Roman"/>
          <w:sz w:val="24"/>
          <w:szCs w:val="24"/>
        </w:rPr>
        <w:t xml:space="preserve"> </w:t>
      </w:r>
      <w:r w:rsidR="00BD4628">
        <w:rPr>
          <w:rFonts w:ascii="Times New Roman" w:eastAsia="Times New Roman" w:hAnsi="Times New Roman" w:cs="Times New Roman"/>
          <w:sz w:val="24"/>
          <w:szCs w:val="24"/>
        </w:rPr>
        <w:t xml:space="preserve">and differences </w:t>
      </w:r>
      <w:r w:rsidRPr="00952A37">
        <w:rPr>
          <w:rFonts w:ascii="Times New Roman" w:eastAsia="Times New Roman" w:hAnsi="Times New Roman" w:cs="Times New Roman"/>
          <w:sz w:val="24"/>
          <w:szCs w:val="24"/>
        </w:rPr>
        <w:t>in</w:t>
      </w:r>
      <w:r w:rsidR="00BD4628">
        <w:rPr>
          <w:rFonts w:ascii="Times New Roman" w:eastAsia="Times New Roman" w:hAnsi="Times New Roman" w:cs="Times New Roman"/>
          <w:sz w:val="24"/>
          <w:szCs w:val="24"/>
        </w:rPr>
        <w:t xml:space="preserve"> terms of</w:t>
      </w:r>
      <w:r w:rsidRPr="00952A37">
        <w:rPr>
          <w:rFonts w:ascii="Times New Roman" w:eastAsia="Times New Roman" w:hAnsi="Times New Roman" w:cs="Times New Roman"/>
          <w:sz w:val="24"/>
          <w:szCs w:val="24"/>
        </w:rPr>
        <w:t xml:space="preserve"> vowel harmony. Both languages display disharmony in borrowed </w:t>
      </w:r>
      <w:r w:rsidR="004A724F" w:rsidRPr="00952A37">
        <w:rPr>
          <w:rFonts w:ascii="Times New Roman" w:eastAsia="Times New Roman" w:hAnsi="Times New Roman" w:cs="Times New Roman"/>
          <w:sz w:val="24"/>
          <w:szCs w:val="24"/>
        </w:rPr>
        <w:t>lexemes</w:t>
      </w:r>
      <w:r w:rsidR="004A72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BD4628">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for Turkish; </w:t>
      </w:r>
      <w:r w:rsidRPr="43927E74">
        <w:rPr>
          <w:rFonts w:ascii="Times New Roman" w:eastAsia="Times New Roman" w:hAnsi="Times New Roman" w:cs="Times New Roman"/>
          <w:sz w:val="24"/>
          <w:szCs w:val="24"/>
        </w:rPr>
        <w:t>parti, [party]</w:t>
      </w:r>
      <w:r>
        <w:rPr>
          <w:rFonts w:ascii="Times New Roman" w:eastAsia="Times New Roman" w:hAnsi="Times New Roman" w:cs="Times New Roman"/>
          <w:sz w:val="24"/>
          <w:szCs w:val="24"/>
        </w:rPr>
        <w:t xml:space="preserve">, for Finnish; </w:t>
      </w:r>
      <w:r w:rsidRPr="00952A37">
        <w:rPr>
          <w:rFonts w:ascii="Times New Roman" w:eastAsia="Times New Roman" w:hAnsi="Times New Roman" w:cs="Times New Roman"/>
          <w:sz w:val="24"/>
          <w:szCs w:val="24"/>
        </w:rPr>
        <w:t>olympia [Olympic]</w:t>
      </w:r>
      <w:r>
        <w:rPr>
          <w:rFonts w:ascii="Times New Roman" w:eastAsia="Times New Roman" w:hAnsi="Times New Roman" w:cs="Times New Roman"/>
          <w:sz w:val="24"/>
          <w:szCs w:val="24"/>
        </w:rPr>
        <w:t>)</w:t>
      </w:r>
      <w:r w:rsidRPr="00952A37">
        <w:rPr>
          <w:rFonts w:ascii="Times New Roman" w:eastAsia="Times New Roman" w:hAnsi="Times New Roman" w:cs="Times New Roman"/>
          <w:sz w:val="24"/>
          <w:szCs w:val="24"/>
        </w:rPr>
        <w:t>, deviating from native patterns during assimilation. Additionally, vowel disharmony is observed in compound lexemes</w:t>
      </w:r>
      <w:r>
        <w:rPr>
          <w:rFonts w:ascii="Times New Roman" w:eastAsia="Times New Roman" w:hAnsi="Times New Roman" w:cs="Times New Roman"/>
          <w:sz w:val="24"/>
          <w:szCs w:val="24"/>
        </w:rPr>
        <w:t xml:space="preserve"> in both languages </w:t>
      </w:r>
      <w:r w:rsidR="00214F8E">
        <w:rPr>
          <w:rFonts w:ascii="Times New Roman" w:eastAsia="Times New Roman" w:hAnsi="Times New Roman" w:cs="Times New Roman"/>
          <w:sz w:val="24"/>
          <w:szCs w:val="24"/>
        </w:rPr>
        <w:t>(</w:t>
      </w:r>
      <w:r w:rsidR="00BD4628">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for Turkish; </w:t>
      </w:r>
      <w:r w:rsidRPr="43927E74">
        <w:rPr>
          <w:rFonts w:ascii="Times New Roman" w:eastAsia="Times New Roman" w:hAnsi="Times New Roman" w:cs="Times New Roman"/>
          <w:sz w:val="24"/>
          <w:szCs w:val="24"/>
        </w:rPr>
        <w:t>gökdelen [skyscraper]</w:t>
      </w:r>
      <w:r>
        <w:rPr>
          <w:rFonts w:ascii="Times New Roman" w:eastAsia="Times New Roman" w:hAnsi="Times New Roman" w:cs="Times New Roman"/>
          <w:sz w:val="24"/>
          <w:szCs w:val="24"/>
        </w:rPr>
        <w:t xml:space="preserve">, for Finnish; </w:t>
      </w:r>
      <w:r w:rsidRPr="00952A37">
        <w:rPr>
          <w:rFonts w:ascii="Times New Roman" w:eastAsia="Times New Roman" w:hAnsi="Times New Roman" w:cs="Times New Roman"/>
          <w:sz w:val="24"/>
          <w:szCs w:val="24"/>
        </w:rPr>
        <w:t>öljyonnettomuus [oil accident]</w:t>
      </w:r>
      <w:r>
        <w:rPr>
          <w:rFonts w:ascii="Times New Roman" w:eastAsia="Times New Roman" w:hAnsi="Times New Roman" w:cs="Times New Roman"/>
          <w:sz w:val="24"/>
          <w:szCs w:val="24"/>
        </w:rPr>
        <w:t>).</w:t>
      </w:r>
      <w:r w:rsidR="004A724F">
        <w:rPr>
          <w:rFonts w:ascii="Times New Roman" w:eastAsia="Times New Roman" w:hAnsi="Times New Roman" w:cs="Times New Roman"/>
          <w:sz w:val="24"/>
          <w:szCs w:val="24"/>
        </w:rPr>
        <w:t xml:space="preserve"> </w:t>
      </w:r>
    </w:p>
    <w:p w14:paraId="72D96F63" w14:textId="63157340" w:rsidR="00952A37" w:rsidRDefault="004A724F" w:rsidP="007608C6">
      <w:pPr>
        <w:spacing w:line="257"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w:t>
      </w:r>
      <w:proofErr w:type="gramStart"/>
      <w:r w:rsidR="00BD4628" w:rsidRPr="00BD4628">
        <w:rPr>
          <w:rFonts w:ascii="Times New Roman" w:eastAsia="Times New Roman" w:hAnsi="Times New Roman" w:cs="Times New Roman"/>
          <w:sz w:val="24"/>
          <w:szCs w:val="24"/>
        </w:rPr>
        <w:t>Even</w:t>
      </w:r>
      <w:proofErr w:type="gramEnd"/>
      <w:r w:rsidR="00BD4628" w:rsidRPr="00BD4628">
        <w:rPr>
          <w:rFonts w:ascii="Times New Roman" w:eastAsia="Times New Roman" w:hAnsi="Times New Roman" w:cs="Times New Roman"/>
          <w:sz w:val="24"/>
          <w:szCs w:val="24"/>
        </w:rPr>
        <w:t xml:space="preserve"> though Turkish underwent a profound transformation into Modern Turkish during the 20th century, with the establishment of Turkey, it was influenced by different civilizations over the centuries.</w:t>
      </w:r>
      <w:r w:rsidR="007608C6">
        <w:rPr>
          <w:rFonts w:ascii="Times New Roman" w:eastAsia="Times New Roman" w:hAnsi="Times New Roman" w:cs="Times New Roman"/>
          <w:sz w:val="24"/>
          <w:szCs w:val="24"/>
        </w:rPr>
        <w:t xml:space="preserve"> </w:t>
      </w:r>
      <w:r w:rsidR="007608C6" w:rsidRPr="007608C6">
        <w:rPr>
          <w:rFonts w:ascii="Times New Roman" w:eastAsia="Times New Roman" w:hAnsi="Times New Roman" w:cs="Times New Roman"/>
          <w:sz w:val="24"/>
          <w:szCs w:val="24"/>
        </w:rPr>
        <w:t xml:space="preserve">Notably, it has been estimated that more than half of the </w:t>
      </w:r>
      <w:r w:rsidR="007608C6">
        <w:rPr>
          <w:rFonts w:ascii="Times New Roman" w:eastAsia="Times New Roman" w:hAnsi="Times New Roman" w:cs="Times New Roman"/>
          <w:sz w:val="24"/>
          <w:szCs w:val="24"/>
        </w:rPr>
        <w:t>T</w:t>
      </w:r>
      <w:r w:rsidR="007608C6" w:rsidRPr="007608C6">
        <w:rPr>
          <w:rFonts w:ascii="Times New Roman" w:eastAsia="Times New Roman" w:hAnsi="Times New Roman" w:cs="Times New Roman"/>
          <w:sz w:val="24"/>
          <w:szCs w:val="24"/>
        </w:rPr>
        <w:t>urkish lexicon has a different origin (around 32% of the lexicon is Turkish, 39% is Arabic, 12% has Persian, and 17% originates from Western languages</w:t>
      </w:r>
      <w:r w:rsidR="007608C6">
        <w:rPr>
          <w:rFonts w:ascii="Times New Roman" w:eastAsia="Times New Roman" w:hAnsi="Times New Roman" w:cs="Times New Roman"/>
          <w:sz w:val="24"/>
          <w:szCs w:val="24"/>
        </w:rPr>
        <w:t xml:space="preserve"> [</w:t>
      </w:r>
      <w:r w:rsidR="007608C6" w:rsidRPr="00952A37">
        <w:rPr>
          <w:rFonts w:ascii="Times New Roman" w:eastAsia="Times New Roman" w:hAnsi="Times New Roman" w:cs="Times New Roman"/>
          <w:sz w:val="24"/>
          <w:szCs w:val="24"/>
        </w:rPr>
        <w:t>Exampled Great Turkish Dictionary</w:t>
      </w:r>
      <w:r w:rsidR="007608C6">
        <w:rPr>
          <w:rFonts w:ascii="Times New Roman" w:eastAsia="Times New Roman" w:hAnsi="Times New Roman" w:cs="Times New Roman"/>
          <w:sz w:val="24"/>
          <w:szCs w:val="24"/>
        </w:rPr>
        <w:t>, 2005]</w:t>
      </w:r>
      <w:r w:rsidR="007608C6" w:rsidRPr="007608C6">
        <w:rPr>
          <w:rFonts w:ascii="Times New Roman" w:eastAsia="Times New Roman" w:hAnsi="Times New Roman" w:cs="Times New Roman"/>
          <w:sz w:val="24"/>
          <w:szCs w:val="24"/>
        </w:rPr>
        <w:t>)</w:t>
      </w:r>
      <w:r w:rsidR="007608C6">
        <w:rPr>
          <w:rFonts w:ascii="Times New Roman" w:eastAsia="Times New Roman" w:hAnsi="Times New Roman" w:cs="Times New Roman"/>
          <w:sz w:val="24"/>
          <w:szCs w:val="24"/>
        </w:rPr>
        <w:t xml:space="preserve"> </w:t>
      </w:r>
      <w:r w:rsidR="007608C6" w:rsidRPr="007608C6">
        <w:rPr>
          <w:rFonts w:ascii="Times New Roman" w:eastAsia="Times New Roman" w:hAnsi="Times New Roman" w:cs="Times New Roman"/>
          <w:sz w:val="24"/>
          <w:szCs w:val="24"/>
        </w:rPr>
        <w:t>(</w:t>
      </w:r>
      <w:proofErr w:type="spellStart"/>
      <w:r w:rsidR="007608C6" w:rsidRPr="007608C6">
        <w:rPr>
          <w:rFonts w:ascii="Times New Roman" w:eastAsia="Times New Roman" w:hAnsi="Times New Roman" w:cs="Times New Roman"/>
          <w:sz w:val="24"/>
          <w:szCs w:val="24"/>
        </w:rPr>
        <w:t>Bıyıklı</w:t>
      </w:r>
      <w:proofErr w:type="spellEnd"/>
      <w:r w:rsidR="007608C6" w:rsidRPr="007608C6">
        <w:rPr>
          <w:rFonts w:ascii="Times New Roman" w:eastAsia="Times New Roman" w:hAnsi="Times New Roman" w:cs="Times New Roman"/>
          <w:sz w:val="24"/>
          <w:szCs w:val="24"/>
        </w:rPr>
        <w:t>, 2020).</w:t>
      </w:r>
      <w:r w:rsidR="00952A37" w:rsidRPr="00952A37">
        <w:rPr>
          <w:rFonts w:ascii="Times New Roman" w:eastAsia="Times New Roman" w:hAnsi="Times New Roman" w:cs="Times New Roman"/>
          <w:sz w:val="24"/>
          <w:szCs w:val="24"/>
        </w:rPr>
        <w:t xml:space="preserve"> In this linguistic landscape, it is apparent that Turkish has a higher frequency of </w:t>
      </w:r>
      <w:r w:rsidR="00214F8E">
        <w:rPr>
          <w:rFonts w:ascii="Times New Roman" w:eastAsia="Times New Roman" w:hAnsi="Times New Roman" w:cs="Times New Roman"/>
          <w:sz w:val="24"/>
          <w:szCs w:val="24"/>
        </w:rPr>
        <w:t xml:space="preserve">borrowed and therefore higher </w:t>
      </w:r>
      <w:r w:rsidR="00214F8E" w:rsidRPr="00952A37">
        <w:rPr>
          <w:rFonts w:ascii="Times New Roman" w:eastAsia="Times New Roman" w:hAnsi="Times New Roman" w:cs="Times New Roman"/>
          <w:sz w:val="24"/>
          <w:szCs w:val="24"/>
        </w:rPr>
        <w:t>frequency disharmonic</w:t>
      </w:r>
      <w:r w:rsidR="00952A37" w:rsidRPr="00952A37">
        <w:rPr>
          <w:rFonts w:ascii="Times New Roman" w:eastAsia="Times New Roman" w:hAnsi="Times New Roman" w:cs="Times New Roman"/>
          <w:sz w:val="24"/>
          <w:szCs w:val="24"/>
        </w:rPr>
        <w:t xml:space="preserve"> lexemes than Finnish.</w:t>
      </w:r>
    </w:p>
    <w:p w14:paraId="7A99B09D" w14:textId="6915850B" w:rsidR="0023445F" w:rsidRDefault="0023445F" w:rsidP="43927E74">
      <w:pPr>
        <w:spacing w:line="257" w:lineRule="auto"/>
        <w:ind w:left="708"/>
      </w:pPr>
    </w:p>
    <w:p w14:paraId="15926A99" w14:textId="62B95BC7" w:rsidR="5A5627A6" w:rsidRDefault="43927E74" w:rsidP="43927E74">
      <w:pPr>
        <w:spacing w:line="257" w:lineRule="auto"/>
        <w:ind w:left="708"/>
        <w:rPr>
          <w:rFonts w:ascii="Times New Roman" w:eastAsia="Times New Roman" w:hAnsi="Times New Roman" w:cs="Times New Roman"/>
          <w:sz w:val="24"/>
          <w:szCs w:val="24"/>
        </w:rPr>
      </w:pPr>
      <w:r w:rsidRPr="43927E74">
        <w:rPr>
          <w:rFonts w:ascii="Times New Roman" w:eastAsia="Times New Roman" w:hAnsi="Times New Roman" w:cs="Times New Roman"/>
          <w:sz w:val="24"/>
          <w:szCs w:val="24"/>
        </w:rPr>
        <w:t>Research</w:t>
      </w:r>
    </w:p>
    <w:p w14:paraId="4BAB7DF8" w14:textId="3AA1B7D0" w:rsidR="5A5627A6" w:rsidRDefault="43927E74" w:rsidP="5A5627A6">
      <w:pPr>
        <w:spacing w:line="257" w:lineRule="auto"/>
        <w:ind w:left="708"/>
      </w:pPr>
      <w:r w:rsidRPr="43927E74">
        <w:rPr>
          <w:rFonts w:ascii="Times New Roman" w:eastAsia="Times New Roman" w:hAnsi="Times New Roman" w:cs="Times New Roman"/>
          <w:sz w:val="24"/>
          <w:szCs w:val="24"/>
        </w:rPr>
        <w:t xml:space="preserve">There have been many experiments conducted in the past on vowel harmony. In an experiment conducted on vowel harmony in Turkish, </w:t>
      </w:r>
      <w:proofErr w:type="spellStart"/>
      <w:r w:rsidRPr="43927E74">
        <w:rPr>
          <w:rFonts w:ascii="Times New Roman" w:eastAsia="Times New Roman" w:hAnsi="Times New Roman" w:cs="Times New Roman"/>
          <w:sz w:val="24"/>
          <w:szCs w:val="24"/>
        </w:rPr>
        <w:t>Kiliç</w:t>
      </w:r>
      <w:proofErr w:type="spellEnd"/>
      <w:r w:rsidRPr="43927E74">
        <w:rPr>
          <w:rFonts w:ascii="Times New Roman" w:eastAsia="Times New Roman" w:hAnsi="Times New Roman" w:cs="Times New Roman"/>
          <w:sz w:val="24"/>
          <w:szCs w:val="24"/>
        </w:rPr>
        <w:t xml:space="preserve"> (2015) showed that primary vowel harmony facilitates visual word recognition. And she believed that vowel harmony occurred through the use of phonemic cues during word recognition. In a second experiment,  showed that nonword harmony words affected accuracy and time. However, while it is possible to occasionally come across disharmonic single-form words in Turkish, in languages such as Finnish, which do not contain letters </w:t>
      </w:r>
      <w:r w:rsidRPr="43927E74">
        <w:rPr>
          <w:rFonts w:ascii="Times New Roman" w:eastAsia="Times New Roman" w:hAnsi="Times New Roman" w:cs="Times New Roman"/>
          <w:sz w:val="24"/>
          <w:szCs w:val="24"/>
        </w:rPr>
        <w:lastRenderedPageBreak/>
        <w:t>from two different categories, the only incompatible words are loan and compound words. Perea et al. (2022), in their recent study on Finnish, proved that although it is not useful in recognizing the first moments of words, vowel harmony has a strong effect in the following processes, both in front vowel and back vowel words. The results show that the fact that all words except loan words and compound words have vowel harmony makes it difficult for native Finnish speakers to read loan words. In a Finnish eye movement study on the processing of compound words with vowel mismatches, it was shown that compound words that both have different harmony types are processed faster than compound words that both have the same harmony type. This situation, which only occurs when the first compound word is long, provides a morphological separation by marking the vowel mismatch between compound words. The results prove that letter mismatch facilitates compound word recognition (Bertram et al., 2004). In addition, disharmony words, which are rare in Turkish, are recognized slower than harmonious words (Kiliç, 2015).</w:t>
      </w:r>
    </w:p>
    <w:p w14:paraId="3E8F05E8" w14:textId="774C79DE" w:rsidR="43927E74" w:rsidRDefault="43927E74" w:rsidP="43927E74">
      <w:pPr>
        <w:spacing w:line="257" w:lineRule="auto"/>
        <w:ind w:left="708"/>
        <w:rPr>
          <w:rFonts w:ascii="Times New Roman" w:eastAsia="Times New Roman" w:hAnsi="Times New Roman" w:cs="Times New Roman"/>
          <w:sz w:val="24"/>
          <w:szCs w:val="24"/>
        </w:rPr>
      </w:pPr>
      <w:r w:rsidRPr="43927E74">
        <w:rPr>
          <w:rFonts w:ascii="Times New Roman" w:eastAsia="Times New Roman" w:hAnsi="Times New Roman" w:cs="Times New Roman"/>
          <w:sz w:val="24"/>
          <w:szCs w:val="24"/>
        </w:rPr>
        <w:t>1.1.Phonomic Features</w:t>
      </w:r>
    </w:p>
    <w:p w14:paraId="511BC57F" w14:textId="0B523CB7" w:rsidR="43927E74" w:rsidRDefault="43927E74" w:rsidP="43927E74">
      <w:pPr>
        <w:spacing w:line="257" w:lineRule="auto"/>
        <w:ind w:left="708"/>
      </w:pPr>
      <w:r w:rsidRPr="43927E74">
        <w:rPr>
          <w:rFonts w:ascii="Times New Roman" w:eastAsia="Times New Roman" w:hAnsi="Times New Roman" w:cs="Times New Roman"/>
          <w:sz w:val="24"/>
          <w:szCs w:val="24"/>
        </w:rPr>
        <w:t>Words with phonemic clues contain letters with similar sounds and mouth movements that help achieve vowel harmony. Therefore, it ensures that the word has a certain group feature. Related to this, in a study conducted on the effect of vowel harmony on visual word recognition in Turkish, it was seen that phonemic cues played a role. In the study, it was shown that participants recognized Turkish words containing harmony faster and more accurately than words without harmony. The results of the study confirm the existence of vowel harmony (Kiliç, 2015).</w:t>
      </w:r>
    </w:p>
    <w:p w14:paraId="099B075F" w14:textId="0D8355DE" w:rsidR="43927E74" w:rsidRDefault="43927E74" w:rsidP="43927E74">
      <w:pPr>
        <w:spacing w:line="257" w:lineRule="auto"/>
        <w:ind w:left="708"/>
      </w:pPr>
      <w:r w:rsidRPr="43927E74">
        <w:rPr>
          <w:rFonts w:ascii="Times New Roman" w:eastAsia="Times New Roman" w:hAnsi="Times New Roman" w:cs="Times New Roman"/>
          <w:sz w:val="24"/>
          <w:szCs w:val="24"/>
        </w:rPr>
        <w:t>In a statement regarding the importance of vowel harmony, Khalilzadeh (2010) said that it would not be possible to speak Turkish if this rule was removed from the sound system. This means that vowel harmony in the language serves the spoken language as well as the written language. In other words, there is a perception that arises spontaneously through phonology. For example, the structure of the word can be predicted from lip movements during speech. There is some evidence for the effects of vowel harmony on spoken word recognition in languages with vowel harmony. For example, Vroomen et al. (1998) showed that vowel harmony can be used as a cue to determine word boundaries in a cohesive manner in Finnish.</w:t>
      </w:r>
    </w:p>
    <w:p w14:paraId="54F3F599" w14:textId="24E2DD10" w:rsidR="43927E74" w:rsidRDefault="43927E74" w:rsidP="43927E74">
      <w:pPr>
        <w:spacing w:line="257" w:lineRule="auto"/>
        <w:ind w:left="708"/>
      </w:pPr>
      <w:r w:rsidRPr="43927E74">
        <w:rPr>
          <w:rFonts w:ascii="Times New Roman" w:eastAsia="Times New Roman" w:hAnsi="Times New Roman" w:cs="Times New Roman"/>
          <w:sz w:val="24"/>
          <w:szCs w:val="24"/>
        </w:rPr>
        <w:t>When we look at the interaction between spoken and written language, we can see the importance of the relationship between them more clearly. Because the systems that represent the spoken language in a language are written languages. Therefore, in a psychological procedure that involves written language, there must be an understanding of spoken language. Katz and Frost (1992) emphasized that although the production of phonological codes requires a certain amount of repetition, when repeated enough, it is a natural way of using the codes and can be easily accessed later. Additionally, using phonological information provides more advantages in some languages. For example, in languages with shallow spelling rules, such as Turkish, using phonemic clues strengthens vowel harmony more than in languages with deep spelling. In the study, it was pointed out that the use of phonemic clues facilitates vowel harmony. In the same study, it was stated that when reading Hebrew, participants preferred to use phonological information as long as it was available (Katz &amp; Frost, 1992).</w:t>
      </w:r>
    </w:p>
    <w:p w14:paraId="6E68DACC" w14:textId="623F2867" w:rsidR="43927E74" w:rsidRDefault="43927E74" w:rsidP="43927E74">
      <w:pPr>
        <w:spacing w:line="257" w:lineRule="auto"/>
        <w:ind w:left="708"/>
        <w:rPr>
          <w:rFonts w:ascii="Times New Roman" w:eastAsia="Times New Roman" w:hAnsi="Times New Roman" w:cs="Times New Roman"/>
          <w:sz w:val="24"/>
          <w:szCs w:val="24"/>
        </w:rPr>
      </w:pPr>
      <w:r w:rsidRPr="43927E74">
        <w:rPr>
          <w:rFonts w:ascii="Times New Roman" w:eastAsia="Times New Roman" w:hAnsi="Times New Roman" w:cs="Times New Roman"/>
          <w:sz w:val="24"/>
          <w:szCs w:val="24"/>
        </w:rPr>
        <w:lastRenderedPageBreak/>
        <w:t>It seems that naturally occurring phonemic cues are a facilitating factor in using and recognizing language. In languages with vowel harmony, it has a function used in word recognition. Thus, we can say that in a language where almost all words contain harmony, a word that does not contain vowel harmony will be noticed directly. Looking at the subject in more detail, a study showed that native Finnish speakers use vowel dissonance as a word boundary cue to understand the spoken language. Words containing vowel harmony were accepted by the participants at first and there was a slowdown in understanding whether they were words or not. As a result, participants recognized words with vowel mismatches faster and received help from phonemic cues to distinguish whether they were words or not (Vroomen et al., 1998).</w:t>
      </w:r>
    </w:p>
    <w:p w14:paraId="3D2B88E1" w14:textId="05716DD8" w:rsidR="43927E74" w:rsidRDefault="43927E74" w:rsidP="43927E74">
      <w:pPr>
        <w:spacing w:line="257" w:lineRule="auto"/>
        <w:ind w:left="708"/>
      </w:pPr>
      <w:r w:rsidRPr="43927E74">
        <w:rPr>
          <w:rFonts w:ascii="Times New Roman" w:eastAsia="Times New Roman" w:hAnsi="Times New Roman" w:cs="Times New Roman"/>
          <w:sz w:val="24"/>
          <w:szCs w:val="24"/>
        </w:rPr>
        <w:t>It is known that this rule (VH) is a facilitating factor in word recognition in Turkish and some other languages. For example, in a study on tracking eye movements in silent and oral reading, a significant effect of the "fixation speech interval (FSI)" on the phonological feature was observed in languages such as Turkish and Finnish, which have shallow word spelling (Acartürk et al., 2023).</w:t>
      </w:r>
    </w:p>
    <w:p w14:paraId="0DED567D" w14:textId="5FA0009F" w:rsidR="43927E74" w:rsidRDefault="43927E74" w:rsidP="43927E74">
      <w:pPr>
        <w:spacing w:line="257" w:lineRule="auto"/>
        <w:ind w:left="708"/>
      </w:pPr>
      <w:r w:rsidRPr="43927E74">
        <w:rPr>
          <w:rFonts w:ascii="Times New Roman" w:eastAsia="Times New Roman" w:hAnsi="Times New Roman" w:cs="Times New Roman"/>
          <w:sz w:val="24"/>
          <w:szCs w:val="24"/>
        </w:rPr>
        <w:t xml:space="preserve">  Words that have no meaning in the language they are examined in, but that comply with the rules of the language (such as vowel harmony) and give the impression of being words at first sight, are called pseudowords. It has been observed that pseudo-word lists were prepared in some studies in the past to evaluate the effect of phonemic features. For example, in a study on fake word reading in Turkish based on word recognition in sentences, the fake word read for the first time was followed by the 2nd reading. Participants assumed that they misread false words with vowel harmony and declared them as correct words. In other words, fake words created the impression of words when they carried the harmony existing in the language. As a result of studies, it is seen that phonotactics, which plays an important role in linguistic </w:t>
      </w:r>
      <w:proofErr w:type="spellStart"/>
      <w:r w:rsidRPr="43927E74">
        <w:rPr>
          <w:rFonts w:ascii="Times New Roman" w:eastAsia="Times New Roman" w:hAnsi="Times New Roman" w:cs="Times New Roman"/>
          <w:sz w:val="24"/>
          <w:szCs w:val="24"/>
        </w:rPr>
        <w:t>analyzes</w:t>
      </w:r>
      <w:proofErr w:type="spellEnd"/>
      <w:r w:rsidRPr="43927E74">
        <w:rPr>
          <w:rFonts w:ascii="Times New Roman" w:eastAsia="Times New Roman" w:hAnsi="Times New Roman" w:cs="Times New Roman"/>
          <w:sz w:val="24"/>
          <w:szCs w:val="24"/>
        </w:rPr>
        <w:t xml:space="preserve"> and language learning processes, has an effect on word reading (</w:t>
      </w:r>
      <w:proofErr w:type="spellStart"/>
      <w:r w:rsidRPr="43927E74">
        <w:rPr>
          <w:rFonts w:ascii="Times New Roman" w:eastAsia="Times New Roman" w:hAnsi="Times New Roman" w:cs="Times New Roman"/>
          <w:sz w:val="24"/>
          <w:szCs w:val="24"/>
        </w:rPr>
        <w:t>Acartürk</w:t>
      </w:r>
      <w:proofErr w:type="spellEnd"/>
      <w:r w:rsidRPr="43927E74">
        <w:rPr>
          <w:rFonts w:ascii="Times New Roman" w:eastAsia="Times New Roman" w:hAnsi="Times New Roman" w:cs="Times New Roman"/>
          <w:sz w:val="24"/>
          <w:szCs w:val="24"/>
        </w:rPr>
        <w:t xml:space="preserve"> et al., 2017).</w:t>
      </w:r>
    </w:p>
    <w:p w14:paraId="2FF996F7" w14:textId="714C26E0" w:rsidR="43927E74" w:rsidRDefault="43927E74" w:rsidP="43927E74">
      <w:pPr>
        <w:spacing w:line="257" w:lineRule="auto"/>
        <w:ind w:left="708"/>
        <w:rPr>
          <w:rFonts w:ascii="Times New Roman" w:eastAsia="Times New Roman" w:hAnsi="Times New Roman" w:cs="Times New Roman"/>
          <w:sz w:val="24"/>
          <w:szCs w:val="24"/>
        </w:rPr>
      </w:pPr>
    </w:p>
    <w:p w14:paraId="44E64CBB" w14:textId="062D411B" w:rsidR="4686ABA5" w:rsidRDefault="43927E74" w:rsidP="43927E74">
      <w:pPr>
        <w:spacing w:line="257" w:lineRule="auto"/>
        <w:ind w:left="567" w:right="-20" w:hanging="567"/>
        <w:rPr>
          <w:rFonts w:ascii="Times New Roman" w:eastAsia="Times New Roman" w:hAnsi="Times New Roman" w:cs="Times New Roman"/>
          <w:color w:val="000000" w:themeColor="text1"/>
          <w:sz w:val="24"/>
          <w:szCs w:val="24"/>
        </w:rPr>
      </w:pPr>
      <w:r w:rsidRPr="43927E74">
        <w:rPr>
          <w:rFonts w:ascii="Times New Roman" w:eastAsia="Times New Roman" w:hAnsi="Times New Roman" w:cs="Times New Roman"/>
          <w:color w:val="000000" w:themeColor="text1"/>
          <w:sz w:val="24"/>
          <w:szCs w:val="24"/>
        </w:rPr>
        <w:t xml:space="preserve">          </w:t>
      </w:r>
    </w:p>
    <w:p w14:paraId="22AC4524" w14:textId="5D30BC57" w:rsidR="5B4B8B6C" w:rsidRDefault="5B4B8B6C" w:rsidP="5B4B8B6C">
      <w:pPr>
        <w:spacing w:line="257" w:lineRule="auto"/>
        <w:rPr>
          <w:rFonts w:ascii="Times New Roman" w:eastAsia="Times New Roman" w:hAnsi="Times New Roman" w:cs="Times New Roman"/>
          <w:sz w:val="24"/>
          <w:szCs w:val="24"/>
        </w:rPr>
      </w:pPr>
    </w:p>
    <w:p w14:paraId="350B2401" w14:textId="574EA6B3" w:rsidR="36163CC4" w:rsidRDefault="36163CC4" w:rsidP="36163CC4">
      <w:pPr>
        <w:pBdr>
          <w:bottom w:val="dotted" w:sz="24" w:space="1" w:color="000000"/>
        </w:pBdr>
      </w:pPr>
    </w:p>
    <w:p w14:paraId="18679185" w14:textId="0130692E" w:rsidR="36163CC4" w:rsidRDefault="36163CC4" w:rsidP="36163CC4">
      <w:pPr>
        <w:spacing w:line="257" w:lineRule="auto"/>
        <w:ind w:left="-20" w:right="-20"/>
      </w:pPr>
      <w:proofErr w:type="spellStart"/>
      <w:r w:rsidRPr="36163CC4">
        <w:rPr>
          <w:rFonts w:ascii="Times New Roman" w:eastAsia="Times New Roman" w:hAnsi="Times New Roman" w:cs="Times New Roman"/>
          <w:color w:val="000000" w:themeColor="text1"/>
          <w:sz w:val="24"/>
          <w:szCs w:val="24"/>
        </w:rPr>
        <w:t>Dil</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öğrenme</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süreçleriyle</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ilgili</w:t>
      </w:r>
      <w:proofErr w:type="spellEnd"/>
      <w:r w:rsidRPr="36163CC4">
        <w:rPr>
          <w:rFonts w:ascii="Times New Roman" w:eastAsia="Times New Roman" w:hAnsi="Times New Roman" w:cs="Times New Roman"/>
          <w:color w:val="000000" w:themeColor="text1"/>
          <w:sz w:val="24"/>
          <w:szCs w:val="24"/>
        </w:rPr>
        <w:t xml:space="preserve"> olarak </w:t>
      </w:r>
      <w:proofErr w:type="spellStart"/>
      <w:r w:rsidRPr="36163CC4">
        <w:rPr>
          <w:rFonts w:ascii="Times New Roman" w:eastAsia="Times New Roman" w:hAnsi="Times New Roman" w:cs="Times New Roman"/>
          <w:color w:val="000000" w:themeColor="text1"/>
          <w:sz w:val="24"/>
          <w:szCs w:val="24"/>
        </w:rPr>
        <w:t>yapılan</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başka</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çalışmalarda</w:t>
      </w:r>
      <w:proofErr w:type="spellEnd"/>
      <w:r w:rsidRPr="36163CC4">
        <w:rPr>
          <w:rFonts w:ascii="Times New Roman" w:eastAsia="Times New Roman" w:hAnsi="Times New Roman" w:cs="Times New Roman"/>
          <w:color w:val="000000" w:themeColor="text1"/>
          <w:sz w:val="24"/>
          <w:szCs w:val="24"/>
        </w:rPr>
        <w:t xml:space="preserve"> da </w:t>
      </w:r>
      <w:proofErr w:type="spellStart"/>
      <w:r w:rsidRPr="36163CC4">
        <w:rPr>
          <w:rFonts w:ascii="Times New Roman" w:eastAsia="Times New Roman" w:hAnsi="Times New Roman" w:cs="Times New Roman"/>
          <w:color w:val="000000" w:themeColor="text1"/>
          <w:sz w:val="24"/>
          <w:szCs w:val="24"/>
        </w:rPr>
        <w:t>benzer</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sonuçlar</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elde</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edilmiştir</w:t>
      </w:r>
      <w:proofErr w:type="spellEnd"/>
      <w:r w:rsidRPr="36163CC4">
        <w:rPr>
          <w:rFonts w:ascii="Times New Roman" w:eastAsia="Times New Roman" w:hAnsi="Times New Roman" w:cs="Times New Roman"/>
          <w:color w:val="000000" w:themeColor="text1"/>
          <w:sz w:val="24"/>
          <w:szCs w:val="24"/>
        </w:rPr>
        <w:t xml:space="preserve">. </w:t>
      </w:r>
      <w:proofErr w:type="spellStart"/>
      <w:r w:rsidRPr="36163CC4">
        <w:rPr>
          <w:rFonts w:ascii="Times New Roman" w:eastAsia="Times New Roman" w:hAnsi="Times New Roman" w:cs="Times New Roman"/>
          <w:color w:val="000000" w:themeColor="text1"/>
          <w:sz w:val="24"/>
          <w:szCs w:val="24"/>
        </w:rPr>
        <w:t>Örneğin</w:t>
      </w:r>
      <w:proofErr w:type="spellEnd"/>
      <w:r w:rsidRPr="36163CC4">
        <w:rPr>
          <w:rFonts w:ascii="Times New Roman" w:eastAsia="Times New Roman" w:hAnsi="Times New Roman" w:cs="Times New Roman"/>
          <w:color w:val="000000" w:themeColor="text1"/>
          <w:sz w:val="24"/>
          <w:szCs w:val="24"/>
        </w:rPr>
        <w:t xml:space="preserve"> </w:t>
      </w:r>
      <w:proofErr w:type="gramStart"/>
      <w:r w:rsidRPr="36163CC4">
        <w:rPr>
          <w:rFonts w:ascii="Times New Roman" w:eastAsia="Times New Roman" w:hAnsi="Times New Roman" w:cs="Times New Roman"/>
          <w:color w:val="000000" w:themeColor="text1"/>
          <w:sz w:val="24"/>
          <w:szCs w:val="24"/>
        </w:rPr>
        <w:t>In</w:t>
      </w:r>
      <w:proofErr w:type="gramEnd"/>
      <w:r w:rsidRPr="36163CC4">
        <w:rPr>
          <w:rFonts w:ascii="Times New Roman" w:eastAsia="Times New Roman" w:hAnsi="Times New Roman" w:cs="Times New Roman"/>
          <w:color w:val="000000" w:themeColor="text1"/>
          <w:sz w:val="24"/>
          <w:szCs w:val="24"/>
        </w:rPr>
        <w:t xml:space="preserve"> the target words in the </w:t>
      </w:r>
      <w:proofErr w:type="spellStart"/>
      <w:r w:rsidRPr="36163CC4">
        <w:rPr>
          <w:rFonts w:ascii="Times New Roman" w:eastAsia="Times New Roman" w:hAnsi="Times New Roman" w:cs="Times New Roman"/>
          <w:color w:val="000000" w:themeColor="text1"/>
          <w:sz w:val="24"/>
          <w:szCs w:val="24"/>
        </w:rPr>
        <w:t>Kiliç</w:t>
      </w:r>
      <w:proofErr w:type="spellEnd"/>
      <w:r w:rsidRPr="36163CC4">
        <w:rPr>
          <w:rFonts w:ascii="Times New Roman" w:eastAsia="Times New Roman" w:hAnsi="Times New Roman" w:cs="Times New Roman"/>
          <w:color w:val="000000" w:themeColor="text1"/>
          <w:sz w:val="24"/>
          <w:szCs w:val="24"/>
        </w:rPr>
        <w:t>, (2015)</w:t>
      </w:r>
      <w:r w:rsidRPr="36163CC4">
        <w:rPr>
          <w:rFonts w:ascii="Times New Roman" w:eastAsia="Times New Roman" w:hAnsi="Times New Roman" w:cs="Times New Roman"/>
          <w:color w:val="FF0000"/>
          <w:sz w:val="24"/>
          <w:szCs w:val="24"/>
        </w:rPr>
        <w:t xml:space="preserve"> </w:t>
      </w:r>
      <w:proofErr w:type="spellStart"/>
      <w:r w:rsidRPr="36163CC4">
        <w:rPr>
          <w:rFonts w:ascii="Times New Roman" w:eastAsia="Times New Roman" w:hAnsi="Times New Roman" w:cs="Times New Roman"/>
          <w:color w:val="ED7D31" w:themeColor="accent2"/>
          <w:sz w:val="24"/>
          <w:szCs w:val="24"/>
        </w:rPr>
        <w:t>sözcük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ögelerinin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başına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veya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sonuna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uyumlu</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veya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uyumsuz</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türde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heceler</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eklendiğinde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uyumsuzluğu</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olan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kelimelerin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daha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hızlı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ve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daha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yüksek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doğrulukta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tanındığı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gösterdi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Böylece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çalışma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eşleşme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uyumunun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kolaylaştırıcı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etkilerini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kanıtlamıştır</w:t>
      </w:r>
      <w:proofErr w:type="spellEnd"/>
      <w:r w:rsidRPr="36163CC4">
        <w:rPr>
          <w:rFonts w:ascii="Times New Roman" w:eastAsia="Times New Roman" w:hAnsi="Times New Roman" w:cs="Times New Roman"/>
          <w:color w:val="ED7D31" w:themeColor="accent2"/>
          <w:sz w:val="24"/>
          <w:szCs w:val="24"/>
        </w:rPr>
        <w:t>.</w:t>
      </w:r>
    </w:p>
    <w:p w14:paraId="74148F53" w14:textId="4B35B381" w:rsidR="36163CC4" w:rsidRDefault="36163CC4" w:rsidP="36163CC4">
      <w:pPr>
        <w:spacing w:line="257" w:lineRule="auto"/>
        <w:ind w:left="-20" w:right="-20"/>
      </w:pPr>
      <w:proofErr w:type="spellStart"/>
      <w:r w:rsidRPr="36163CC4">
        <w:rPr>
          <w:rFonts w:ascii="Times New Roman" w:eastAsia="Times New Roman" w:hAnsi="Times New Roman" w:cs="Times New Roman"/>
          <w:sz w:val="24"/>
          <w:szCs w:val="24"/>
        </w:rPr>
        <w:t>Görüldüğü</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üzere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Türkçe</w:t>
      </w:r>
      <w:proofErr w:type="spellEnd"/>
      <w:r w:rsidRPr="36163CC4">
        <w:rPr>
          <w:rFonts w:ascii="Times New Roman" w:eastAsia="Times New Roman" w:hAnsi="Times New Roman" w:cs="Times New Roman"/>
          <w:sz w:val="24"/>
          <w:szCs w:val="24"/>
        </w:rPr>
        <w:t xml:space="preserve"> de </w:t>
      </w:r>
      <w:proofErr w:type="spellStart"/>
      <w:r w:rsidRPr="36163CC4">
        <w:rPr>
          <w:rFonts w:ascii="Times New Roman" w:eastAsia="Times New Roman" w:hAnsi="Times New Roman" w:cs="Times New Roman"/>
          <w:sz w:val="24"/>
          <w:szCs w:val="24"/>
        </w:rPr>
        <w:t>kelime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tanıma</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üzerine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yapılan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çalışmalarda</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sıklığı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uzunluğu</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ünlü</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uyumu</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ekleri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gibi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kelimeleri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manipüle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edebilecek</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birçok</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değişken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vardır</w:t>
      </w:r>
      <w:proofErr w:type="spellEnd"/>
      <w:r w:rsidRPr="36163CC4">
        <w:rPr>
          <w:rFonts w:ascii="Times New Roman" w:eastAsia="Times New Roman" w:hAnsi="Times New Roman" w:cs="Times New Roman"/>
          <w:color w:val="ED7D31" w:themeColor="accent2"/>
          <w:sz w:val="24"/>
          <w:szCs w:val="24"/>
        </w:rPr>
        <w:t xml:space="preserve">. </w:t>
      </w:r>
      <w:r w:rsidRPr="36163CC4">
        <w:rPr>
          <w:rFonts w:ascii="Times New Roman" w:eastAsia="Times New Roman" w:hAnsi="Times New Roman" w:cs="Times New Roman"/>
          <w:sz w:val="24"/>
          <w:szCs w:val="24"/>
        </w:rPr>
        <w:t xml:space="preserve">Bu </w:t>
      </w:r>
      <w:proofErr w:type="spellStart"/>
      <w:r w:rsidRPr="36163CC4">
        <w:rPr>
          <w:rFonts w:ascii="Times New Roman" w:eastAsia="Times New Roman" w:hAnsi="Times New Roman" w:cs="Times New Roman"/>
          <w:sz w:val="24"/>
          <w:szCs w:val="24"/>
        </w:rPr>
        <w:t>deneyde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Türkçe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ön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ve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arka</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ünlülerden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oluşan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birinci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ünlü</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uyumunun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görsel</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tanımayı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kolaylaştırılacağı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varsayılmıştır</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Fince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gibi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uyum</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kuralları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olan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dillerde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tek</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biçimli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kelimelerde</w:t>
      </w:r>
      <w:proofErr w:type="spellEnd"/>
      <w:r w:rsidRPr="36163CC4">
        <w:rPr>
          <w:rFonts w:ascii="Times New Roman" w:eastAsia="Times New Roman" w:hAnsi="Times New Roman" w:cs="Times New Roman"/>
          <w:sz w:val="24"/>
          <w:szCs w:val="24"/>
        </w:rPr>
        <w:t xml:space="preserve"> disharmony </w:t>
      </w:r>
      <w:proofErr w:type="spellStart"/>
      <w:r w:rsidRPr="36163CC4">
        <w:rPr>
          <w:rFonts w:ascii="Times New Roman" w:eastAsia="Times New Roman" w:hAnsi="Times New Roman" w:cs="Times New Roman"/>
          <w:sz w:val="24"/>
          <w:szCs w:val="24"/>
        </w:rPr>
        <w:t>bulunmamaktadır</w:t>
      </w:r>
      <w:proofErr w:type="spellEnd"/>
      <w:r w:rsidRPr="36163CC4">
        <w:rPr>
          <w:rFonts w:ascii="Times New Roman" w:eastAsia="Times New Roman" w:hAnsi="Times New Roman" w:cs="Times New Roman"/>
          <w:sz w:val="24"/>
          <w:szCs w:val="24"/>
        </w:rPr>
        <w:t xml:space="preserve">. </w:t>
      </w:r>
      <w:r w:rsidRPr="36163CC4">
        <w:rPr>
          <w:rFonts w:ascii="Times New Roman" w:eastAsia="Times New Roman" w:hAnsi="Times New Roman" w:cs="Times New Roman"/>
          <w:color w:val="ED7D31" w:themeColor="accent2"/>
          <w:sz w:val="24"/>
          <w:szCs w:val="24"/>
        </w:rPr>
        <w:t xml:space="preserve">Ve </w:t>
      </w:r>
      <w:proofErr w:type="spellStart"/>
      <w:r w:rsidRPr="36163CC4">
        <w:rPr>
          <w:rFonts w:ascii="Times New Roman" w:eastAsia="Times New Roman" w:hAnsi="Times New Roman" w:cs="Times New Roman"/>
          <w:color w:val="ED7D31" w:themeColor="accent2"/>
          <w:sz w:val="24"/>
          <w:szCs w:val="24"/>
        </w:rPr>
        <w:t>yapısında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yer</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alan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sığ</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imla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kuralları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nedeniyle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fonemlerle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mükemmel</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içerisinde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olan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kelimeler</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için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fonolojik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kodları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çözmek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basittir</w:t>
      </w:r>
      <w:proofErr w:type="spellEnd"/>
      <w:r w:rsidRPr="36163CC4">
        <w:rPr>
          <w:rFonts w:ascii="Times New Roman" w:eastAsia="Times New Roman" w:hAnsi="Times New Roman" w:cs="Times New Roman"/>
          <w:color w:val="ED7D31" w:themeColor="accent2"/>
          <w:sz w:val="24"/>
          <w:szCs w:val="24"/>
        </w:rPr>
        <w:t xml:space="preserve">. </w:t>
      </w:r>
      <w:r w:rsidRPr="36163CC4">
        <w:rPr>
          <w:rFonts w:ascii="Times New Roman" w:eastAsia="Times New Roman" w:hAnsi="Times New Roman" w:cs="Times New Roman"/>
          <w:sz w:val="24"/>
          <w:szCs w:val="24"/>
          <w:highlight w:val="yellow"/>
        </w:rPr>
        <w:lastRenderedPageBreak/>
        <w:t xml:space="preserve">Bu </w:t>
      </w:r>
      <w:proofErr w:type="spellStart"/>
      <w:r w:rsidRPr="36163CC4">
        <w:rPr>
          <w:rFonts w:ascii="Times New Roman" w:eastAsia="Times New Roman" w:hAnsi="Times New Roman" w:cs="Times New Roman"/>
          <w:sz w:val="24"/>
          <w:szCs w:val="24"/>
          <w:highlight w:val="yellow"/>
        </w:rPr>
        <w:t>sebeple</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telaffuz</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etmekte</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yaşanan</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zorlukla</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beraber</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uyumsuz</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kelimelerin</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tanınmasına</w:t>
      </w:r>
      <w:proofErr w:type="spellEnd"/>
      <w:r w:rsidRPr="36163CC4">
        <w:rPr>
          <w:rFonts w:ascii="Times New Roman" w:eastAsia="Times New Roman" w:hAnsi="Times New Roman" w:cs="Times New Roman"/>
          <w:sz w:val="24"/>
          <w:szCs w:val="24"/>
          <w:highlight w:val="yellow"/>
        </w:rPr>
        <w:t xml:space="preserve"> da </w:t>
      </w:r>
      <w:proofErr w:type="spellStart"/>
      <w:r w:rsidRPr="36163CC4">
        <w:rPr>
          <w:rFonts w:ascii="Times New Roman" w:eastAsia="Times New Roman" w:hAnsi="Times New Roman" w:cs="Times New Roman"/>
          <w:sz w:val="24"/>
          <w:szCs w:val="24"/>
          <w:highlight w:val="yellow"/>
        </w:rPr>
        <w:t>hızlı</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tepki</w:t>
      </w:r>
      <w:proofErr w:type="spellEnd"/>
      <w:r w:rsidRPr="36163CC4">
        <w:rPr>
          <w:rFonts w:ascii="Times New Roman" w:eastAsia="Times New Roman" w:hAnsi="Times New Roman" w:cs="Times New Roman"/>
          <w:sz w:val="24"/>
          <w:szCs w:val="24"/>
          <w:highlight w:val="yellow"/>
        </w:rPr>
        <w:t xml:space="preserve"> </w:t>
      </w:r>
      <w:proofErr w:type="spellStart"/>
      <w:r w:rsidRPr="36163CC4">
        <w:rPr>
          <w:rFonts w:ascii="Times New Roman" w:eastAsia="Times New Roman" w:hAnsi="Times New Roman" w:cs="Times New Roman"/>
          <w:sz w:val="24"/>
          <w:szCs w:val="24"/>
          <w:highlight w:val="yellow"/>
        </w:rPr>
        <w:t>verm</w:t>
      </w:r>
      <w:r w:rsidRPr="36163CC4">
        <w:rPr>
          <w:rFonts w:ascii="Times New Roman" w:eastAsia="Times New Roman" w:hAnsi="Times New Roman" w:cs="Times New Roman"/>
          <w:sz w:val="24"/>
          <w:szCs w:val="24"/>
        </w:rPr>
        <w:t>ektedirler</w:t>
      </w:r>
      <w:proofErr w:type="spellEnd"/>
      <w:r w:rsidRPr="36163CC4">
        <w:rPr>
          <w:rFonts w:ascii="Times New Roman" w:eastAsia="Times New Roman" w:hAnsi="Times New Roman" w:cs="Times New Roman"/>
          <w:sz w:val="24"/>
          <w:szCs w:val="24"/>
        </w:rPr>
        <w:t xml:space="preserve"> (Perea </w:t>
      </w:r>
      <w:proofErr w:type="spellStart"/>
      <w:r w:rsidRPr="36163CC4">
        <w:rPr>
          <w:rFonts w:ascii="Times New Roman" w:eastAsia="Times New Roman" w:hAnsi="Times New Roman" w:cs="Times New Roman"/>
          <w:sz w:val="24"/>
          <w:szCs w:val="24"/>
        </w:rPr>
        <w:t>vd</w:t>
      </w:r>
      <w:proofErr w:type="spellEnd"/>
      <w:r w:rsidRPr="36163CC4">
        <w:rPr>
          <w:rFonts w:ascii="Times New Roman" w:eastAsia="Times New Roman" w:hAnsi="Times New Roman" w:cs="Times New Roman"/>
          <w:sz w:val="24"/>
          <w:szCs w:val="24"/>
        </w:rPr>
        <w:t xml:space="preserve">., 2022). Bu da </w:t>
      </w:r>
      <w:proofErr w:type="spellStart"/>
      <w:r w:rsidRPr="36163CC4">
        <w:rPr>
          <w:rFonts w:ascii="Times New Roman" w:eastAsia="Times New Roman" w:hAnsi="Times New Roman" w:cs="Times New Roman"/>
          <w:sz w:val="24"/>
          <w:szCs w:val="24"/>
        </w:rPr>
        <w:t>çalışmayı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kontrol</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etmeyi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zorlaştırmaktadır</w:t>
      </w:r>
      <w:proofErr w:type="spellEnd"/>
      <w:r w:rsidRPr="36163CC4">
        <w:rPr>
          <w:rFonts w:ascii="Times New Roman" w:eastAsia="Times New Roman" w:hAnsi="Times New Roman" w:cs="Times New Roman"/>
          <w:sz w:val="24"/>
          <w:szCs w:val="24"/>
        </w:rPr>
        <w:t xml:space="preserve">. </w:t>
      </w:r>
    </w:p>
    <w:p w14:paraId="5610CF77" w14:textId="352265A6" w:rsidR="36163CC4" w:rsidRDefault="36163CC4" w:rsidP="36163CC4">
      <w:pPr>
        <w:spacing w:line="257" w:lineRule="auto"/>
        <w:ind w:left="-20" w:right="-20"/>
      </w:pPr>
      <w:proofErr w:type="spellStart"/>
      <w:r w:rsidRPr="36163CC4">
        <w:rPr>
          <w:rFonts w:ascii="Times New Roman" w:eastAsia="Times New Roman" w:hAnsi="Times New Roman" w:cs="Times New Roman"/>
          <w:sz w:val="24"/>
          <w:szCs w:val="24"/>
        </w:rPr>
        <w:t>Fakat</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Türkçe</w:t>
      </w:r>
      <w:proofErr w:type="spellEnd"/>
      <w:r w:rsidRPr="36163CC4">
        <w:rPr>
          <w:rFonts w:ascii="Times New Roman" w:eastAsia="Times New Roman" w:hAnsi="Times New Roman" w:cs="Times New Roman"/>
          <w:color w:val="ED7D31" w:themeColor="accent2"/>
          <w:sz w:val="24"/>
          <w:szCs w:val="24"/>
        </w:rPr>
        <w:t xml:space="preserve"> de </w:t>
      </w:r>
      <w:proofErr w:type="spellStart"/>
      <w:r w:rsidRPr="36163CC4">
        <w:rPr>
          <w:rFonts w:ascii="Times New Roman" w:eastAsia="Times New Roman" w:hAnsi="Times New Roman" w:cs="Times New Roman"/>
          <w:color w:val="ED7D31" w:themeColor="accent2"/>
          <w:sz w:val="24"/>
          <w:szCs w:val="24"/>
        </w:rPr>
        <w:t>tek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biçimli</w:t>
      </w:r>
      <w:proofErr w:type="spellEnd"/>
      <w:r w:rsidRPr="36163CC4">
        <w:rPr>
          <w:rFonts w:ascii="Times New Roman" w:eastAsia="Times New Roman" w:hAnsi="Times New Roman" w:cs="Times New Roman"/>
          <w:color w:val="ED7D31" w:themeColor="accent2"/>
          <w:sz w:val="24"/>
          <w:szCs w:val="24"/>
        </w:rPr>
        <w:t xml:space="preserve"> disharmonic </w:t>
      </w:r>
      <w:proofErr w:type="spellStart"/>
      <w:r w:rsidRPr="36163CC4">
        <w:rPr>
          <w:rFonts w:ascii="Times New Roman" w:eastAsia="Times New Roman" w:hAnsi="Times New Roman" w:cs="Times New Roman"/>
          <w:color w:val="ED7D31" w:themeColor="accent2"/>
          <w:sz w:val="24"/>
          <w:szCs w:val="24"/>
        </w:rPr>
        <w:t>kelimelerin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bulunması</w:t>
      </w:r>
      <w:proofErr w:type="spellEnd"/>
      <w:r w:rsidRPr="36163CC4">
        <w:rPr>
          <w:rFonts w:ascii="Times New Roman" w:eastAsia="Times New Roman" w:hAnsi="Times New Roman" w:cs="Times New Roman"/>
          <w:color w:val="ED7D31" w:themeColor="accent2"/>
          <w:sz w:val="24"/>
          <w:szCs w:val="24"/>
        </w:rPr>
        <w:t xml:space="preserve">,  her </w:t>
      </w:r>
      <w:proofErr w:type="spellStart"/>
      <w:r w:rsidRPr="36163CC4">
        <w:rPr>
          <w:rFonts w:ascii="Times New Roman" w:eastAsia="Times New Roman" w:hAnsi="Times New Roman" w:cs="Times New Roman"/>
          <w:color w:val="ED7D31" w:themeColor="accent2"/>
          <w:sz w:val="24"/>
          <w:szCs w:val="24"/>
        </w:rPr>
        <w:t>iki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taraftan</w:t>
      </w:r>
      <w:proofErr w:type="spellEnd"/>
      <w:r w:rsidRPr="36163CC4">
        <w:rPr>
          <w:rFonts w:ascii="Times New Roman" w:eastAsia="Times New Roman" w:hAnsi="Times New Roman" w:cs="Times New Roman"/>
          <w:color w:val="ED7D31" w:themeColor="accent2"/>
          <w:sz w:val="24"/>
          <w:szCs w:val="24"/>
        </w:rPr>
        <w:t xml:space="preserve"> da </w:t>
      </w:r>
      <w:proofErr w:type="spellStart"/>
      <w:r w:rsidRPr="36163CC4">
        <w:rPr>
          <w:rFonts w:ascii="Times New Roman" w:eastAsia="Times New Roman" w:hAnsi="Times New Roman" w:cs="Times New Roman"/>
          <w:color w:val="ED7D31" w:themeColor="accent2"/>
          <w:sz w:val="24"/>
          <w:szCs w:val="24"/>
        </w:rPr>
        <w:t>kontrol</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edilebilmesini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sağlayan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dilin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ayırt</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edici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bir</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özelliğidir</w:t>
      </w:r>
      <w:proofErr w:type="spellEnd"/>
      <w:r w:rsidRPr="36163CC4">
        <w:rPr>
          <w:rFonts w:ascii="Times New Roman" w:eastAsia="Times New Roman" w:hAnsi="Times New Roman" w:cs="Times New Roman"/>
          <w:color w:val="ED7D31" w:themeColor="accent2"/>
          <w:sz w:val="24"/>
          <w:szCs w:val="24"/>
        </w:rPr>
        <w:t xml:space="preserve">. Bu </w:t>
      </w:r>
      <w:proofErr w:type="spellStart"/>
      <w:r w:rsidRPr="36163CC4">
        <w:rPr>
          <w:rFonts w:ascii="Times New Roman" w:eastAsia="Times New Roman" w:hAnsi="Times New Roman" w:cs="Times New Roman"/>
          <w:color w:val="ED7D31" w:themeColor="accent2"/>
          <w:sz w:val="24"/>
          <w:szCs w:val="24"/>
        </w:rPr>
        <w:t>özelliği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sayesinde</w:t>
      </w:r>
      <w:proofErr w:type="spellEnd"/>
      <w:r w:rsidRPr="36163CC4">
        <w:rPr>
          <w:rFonts w:ascii="Times New Roman" w:eastAsia="Times New Roman" w:hAnsi="Times New Roman" w:cs="Times New Roman"/>
          <w:color w:val="ED7D31" w:themeColor="accent2"/>
          <w:sz w:val="24"/>
          <w:szCs w:val="24"/>
        </w:rPr>
        <w:t xml:space="preserve"> disharmonic </w:t>
      </w:r>
      <w:proofErr w:type="spellStart"/>
      <w:r w:rsidRPr="36163CC4">
        <w:rPr>
          <w:rFonts w:ascii="Times New Roman" w:eastAsia="Times New Roman" w:hAnsi="Times New Roman" w:cs="Times New Roman"/>
          <w:color w:val="ED7D31" w:themeColor="accent2"/>
          <w:sz w:val="24"/>
          <w:szCs w:val="24"/>
        </w:rPr>
        <w:t>kelimeleri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manipüle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edebiliriz</w:t>
      </w:r>
      <w:proofErr w:type="spellEnd"/>
      <w:r w:rsidRPr="36163CC4">
        <w:rPr>
          <w:rFonts w:ascii="Times New Roman" w:eastAsia="Times New Roman" w:hAnsi="Times New Roman" w:cs="Times New Roman"/>
          <w:color w:val="ED7D31" w:themeColor="accent2"/>
          <w:sz w:val="24"/>
          <w:szCs w:val="24"/>
        </w:rPr>
        <w:t xml:space="preserve">. </w:t>
      </w:r>
      <w:r w:rsidRPr="36163CC4">
        <w:rPr>
          <w:rFonts w:ascii="Times New Roman" w:eastAsia="Times New Roman" w:hAnsi="Times New Roman" w:cs="Times New Roman"/>
          <w:sz w:val="24"/>
          <w:szCs w:val="24"/>
        </w:rPr>
        <w:t xml:space="preserve">Tek </w:t>
      </w:r>
      <w:proofErr w:type="spellStart"/>
      <w:r w:rsidRPr="36163CC4">
        <w:rPr>
          <w:rFonts w:ascii="Times New Roman" w:eastAsia="Times New Roman" w:hAnsi="Times New Roman" w:cs="Times New Roman"/>
          <w:sz w:val="24"/>
          <w:szCs w:val="24"/>
        </w:rPr>
        <w:t>biçimli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sözcüklerin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nadiren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yer</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alması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sebebi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ile</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Türkçe</w:t>
      </w:r>
      <w:proofErr w:type="spellEnd"/>
      <w:r w:rsidRPr="36163CC4">
        <w:rPr>
          <w:rFonts w:ascii="Times New Roman" w:eastAsia="Times New Roman" w:hAnsi="Times New Roman" w:cs="Times New Roman"/>
          <w:sz w:val="24"/>
          <w:szCs w:val="24"/>
        </w:rPr>
        <w:t xml:space="preserve"> de </w:t>
      </w:r>
      <w:proofErr w:type="spellStart"/>
      <w:r w:rsidRPr="36163CC4">
        <w:rPr>
          <w:rFonts w:ascii="Times New Roman" w:eastAsia="Times New Roman" w:hAnsi="Times New Roman" w:cs="Times New Roman"/>
          <w:sz w:val="24"/>
          <w:szCs w:val="24"/>
        </w:rPr>
        <w:t>aynı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etkiyi</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gösterip</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göstermeyeceğinin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araştırılması</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deneyin</w:t>
      </w:r>
      <w:proofErr w:type="spellEnd"/>
      <w:r w:rsidRPr="36163CC4">
        <w:rPr>
          <w:rFonts w:ascii="Times New Roman" w:eastAsia="Times New Roman" w:hAnsi="Times New Roman" w:cs="Times New Roman"/>
          <w:sz w:val="24"/>
          <w:szCs w:val="24"/>
        </w:rPr>
        <w:t xml:space="preserve"> ilk </w:t>
      </w:r>
      <w:proofErr w:type="spellStart"/>
      <w:r w:rsidRPr="36163CC4">
        <w:rPr>
          <w:rFonts w:ascii="Times New Roman" w:eastAsia="Times New Roman" w:hAnsi="Times New Roman" w:cs="Times New Roman"/>
          <w:sz w:val="24"/>
          <w:szCs w:val="24"/>
        </w:rPr>
        <w:t>hedefidir</w:t>
      </w:r>
      <w:proofErr w:type="spellEnd"/>
      <w:r w:rsidRPr="36163CC4">
        <w:rPr>
          <w:rFonts w:ascii="Times New Roman" w:eastAsia="Times New Roman" w:hAnsi="Times New Roman" w:cs="Times New Roman"/>
          <w:sz w:val="24"/>
          <w:szCs w:val="24"/>
        </w:rPr>
        <w:t xml:space="preserve">.  </w:t>
      </w:r>
    </w:p>
    <w:p w14:paraId="3F71950E" w14:textId="42FBE104" w:rsidR="36163CC4" w:rsidRDefault="36163CC4" w:rsidP="36163CC4">
      <w:pPr>
        <w:pBdr>
          <w:bottom w:val="dotted" w:sz="24" w:space="1" w:color="000000"/>
        </w:pBdr>
        <w:spacing w:line="257" w:lineRule="auto"/>
        <w:ind w:left="-20" w:right="-20"/>
      </w:pPr>
      <w:proofErr w:type="spellStart"/>
      <w:r w:rsidRPr="36163CC4">
        <w:rPr>
          <w:rFonts w:ascii="Times New Roman" w:eastAsia="Times New Roman" w:hAnsi="Times New Roman" w:cs="Times New Roman"/>
          <w:color w:val="ED7D31" w:themeColor="accent2"/>
          <w:sz w:val="24"/>
          <w:szCs w:val="24"/>
        </w:rPr>
        <w:t>İkinci</w:t>
      </w:r>
      <w:proofErr w:type="spellEnd"/>
      <w:r w:rsidRPr="36163CC4">
        <w:rPr>
          <w:rFonts w:ascii="Times New Roman" w:eastAsia="Times New Roman" w:hAnsi="Times New Roman" w:cs="Times New Roman"/>
          <w:color w:val="ED7D31" w:themeColor="accent2"/>
          <w:sz w:val="24"/>
          <w:szCs w:val="24"/>
        </w:rPr>
        <w:t xml:space="preserve"> olarak </w:t>
      </w:r>
      <w:proofErr w:type="spellStart"/>
      <w:r w:rsidRPr="36163CC4">
        <w:rPr>
          <w:rFonts w:ascii="Times New Roman" w:eastAsia="Times New Roman" w:hAnsi="Times New Roman" w:cs="Times New Roman"/>
          <w:color w:val="ED7D31" w:themeColor="accent2"/>
          <w:sz w:val="24"/>
          <w:szCs w:val="24"/>
        </w:rPr>
        <w:t>iki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türü</w:t>
      </w:r>
      <w:proofErr w:type="spellEnd"/>
      <w:r w:rsidRPr="36163CC4">
        <w:rPr>
          <w:rFonts w:ascii="Times New Roman" w:eastAsia="Times New Roman" w:hAnsi="Times New Roman" w:cs="Times New Roman"/>
          <w:color w:val="ED7D31" w:themeColor="accent2"/>
          <w:sz w:val="24"/>
          <w:szCs w:val="24"/>
        </w:rPr>
        <w:t xml:space="preserve"> de </w:t>
      </w:r>
      <w:proofErr w:type="spellStart"/>
      <w:r w:rsidRPr="36163CC4">
        <w:rPr>
          <w:rFonts w:ascii="Times New Roman" w:eastAsia="Times New Roman" w:hAnsi="Times New Roman" w:cs="Times New Roman"/>
          <w:color w:val="ED7D31" w:themeColor="accent2"/>
          <w:sz w:val="24"/>
          <w:szCs w:val="24"/>
        </w:rPr>
        <w:t>içinde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bulundurması</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sebebiyle</w:t>
      </w:r>
      <w:proofErr w:type="spellEnd"/>
      <w:r w:rsidRPr="36163CC4">
        <w:rPr>
          <w:rFonts w:ascii="Times New Roman" w:eastAsia="Times New Roman" w:hAnsi="Times New Roman" w:cs="Times New Roman"/>
          <w:color w:val="ED7D31" w:themeColor="accent2"/>
          <w:sz w:val="24"/>
          <w:szCs w:val="24"/>
        </w:rPr>
        <w:t xml:space="preserve"> Harmonic </w:t>
      </w:r>
      <w:proofErr w:type="spellStart"/>
      <w:r w:rsidRPr="36163CC4">
        <w:rPr>
          <w:rFonts w:ascii="Times New Roman" w:eastAsia="Times New Roman" w:hAnsi="Times New Roman" w:cs="Times New Roman"/>
          <w:color w:val="ED7D31" w:themeColor="accent2"/>
          <w:sz w:val="24"/>
          <w:szCs w:val="24"/>
        </w:rPr>
        <w:t>ve</w:t>
      </w:r>
      <w:proofErr w:type="spellEnd"/>
      <w:r w:rsidRPr="36163CC4">
        <w:rPr>
          <w:rFonts w:ascii="Times New Roman" w:eastAsia="Times New Roman" w:hAnsi="Times New Roman" w:cs="Times New Roman"/>
          <w:color w:val="ED7D31" w:themeColor="accent2"/>
          <w:sz w:val="24"/>
          <w:szCs w:val="24"/>
        </w:rPr>
        <w:t xml:space="preserve"> disharmonic </w:t>
      </w:r>
      <w:proofErr w:type="spellStart"/>
      <w:r w:rsidRPr="36163CC4">
        <w:rPr>
          <w:rFonts w:ascii="Times New Roman" w:eastAsia="Times New Roman" w:hAnsi="Times New Roman" w:cs="Times New Roman"/>
          <w:color w:val="ED7D31" w:themeColor="accent2"/>
          <w:sz w:val="24"/>
          <w:szCs w:val="24"/>
        </w:rPr>
        <w:t>Sahte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kelime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listeleri</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yaratmak</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mümkündür</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Böylece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Türkçe</w:t>
      </w:r>
      <w:proofErr w:type="spellEnd"/>
      <w:r w:rsidRPr="36163CC4">
        <w:rPr>
          <w:rFonts w:ascii="Times New Roman" w:eastAsia="Times New Roman" w:hAnsi="Times New Roman" w:cs="Times New Roman"/>
          <w:color w:val="ED7D31" w:themeColor="accent2"/>
          <w:sz w:val="24"/>
          <w:szCs w:val="24"/>
        </w:rPr>
        <w:t xml:space="preserve"> de </w:t>
      </w:r>
      <w:proofErr w:type="spellStart"/>
      <w:r w:rsidRPr="36163CC4">
        <w:rPr>
          <w:rFonts w:ascii="Times New Roman" w:eastAsia="Times New Roman" w:hAnsi="Times New Roman" w:cs="Times New Roman"/>
          <w:color w:val="ED7D31" w:themeColor="accent2"/>
          <w:sz w:val="24"/>
          <w:szCs w:val="24"/>
        </w:rPr>
        <w:t>ünlü</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uyumunun</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görsel</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kelime</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color w:val="ED7D31" w:themeColor="accent2"/>
          <w:sz w:val="24"/>
          <w:szCs w:val="24"/>
        </w:rPr>
        <w:t>tanımaya</w:t>
      </w:r>
      <w:proofErr w:type="spellEnd"/>
      <w:r w:rsidRPr="36163CC4">
        <w:rPr>
          <w:rFonts w:ascii="Times New Roman" w:eastAsia="Times New Roman" w:hAnsi="Times New Roman" w:cs="Times New Roman"/>
          <w:color w:val="ED7D31" w:themeColor="accent2"/>
          <w:sz w:val="24"/>
          <w:szCs w:val="24"/>
        </w:rPr>
        <w:t xml:space="preserve"> </w:t>
      </w:r>
      <w:proofErr w:type="spellStart"/>
      <w:r w:rsidRPr="36163CC4">
        <w:rPr>
          <w:rFonts w:ascii="Times New Roman" w:eastAsia="Times New Roman" w:hAnsi="Times New Roman" w:cs="Times New Roman"/>
          <w:sz w:val="24"/>
          <w:szCs w:val="24"/>
        </w:rPr>
        <w:t>etkileriden</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eğer</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varsa</w:t>
      </w:r>
      <w:proofErr w:type="spellEnd"/>
      <w:r w:rsidRPr="36163CC4">
        <w:rPr>
          <w:rFonts w:ascii="Times New Roman" w:eastAsia="Times New Roman" w:hAnsi="Times New Roman" w:cs="Times New Roman"/>
          <w:sz w:val="24"/>
          <w:szCs w:val="24"/>
        </w:rPr>
        <w:t xml:space="preserve"> </w:t>
      </w:r>
      <w:proofErr w:type="spellStart"/>
      <w:r w:rsidRPr="36163CC4">
        <w:rPr>
          <w:rFonts w:ascii="Times New Roman" w:eastAsia="Times New Roman" w:hAnsi="Times New Roman" w:cs="Times New Roman"/>
          <w:sz w:val="24"/>
          <w:szCs w:val="24"/>
        </w:rPr>
        <w:t>faydalanabileceğiz</w:t>
      </w:r>
      <w:proofErr w:type="spellEnd"/>
      <w:r w:rsidRPr="36163CC4">
        <w:rPr>
          <w:rFonts w:ascii="Times New Roman" w:eastAsia="Times New Roman" w:hAnsi="Times New Roman" w:cs="Times New Roman"/>
          <w:sz w:val="24"/>
          <w:szCs w:val="24"/>
        </w:rPr>
        <w:t>.</w:t>
      </w:r>
    </w:p>
    <w:p w14:paraId="11D82EB9" w14:textId="7F9EF9CA" w:rsidR="36163CC4" w:rsidRDefault="36163CC4" w:rsidP="36163CC4">
      <w:pPr>
        <w:spacing w:line="257" w:lineRule="auto"/>
        <w:ind w:left="-20" w:right="-20"/>
        <w:rPr>
          <w:rFonts w:ascii="Times New Roman" w:eastAsia="Times New Roman" w:hAnsi="Times New Roman" w:cs="Times New Roman"/>
          <w:sz w:val="24"/>
          <w:szCs w:val="24"/>
        </w:rPr>
      </w:pPr>
    </w:p>
    <w:p w14:paraId="3E5D9F20" w14:textId="5D12FE44" w:rsidR="36163CC4" w:rsidRDefault="36163CC4" w:rsidP="36163CC4"/>
    <w:p w14:paraId="645966D7" w14:textId="389A1A6D" w:rsidR="5B4B8B6C" w:rsidRDefault="5B4B8B6C" w:rsidP="5B4B8B6C"/>
    <w:p w14:paraId="48BE30E1" w14:textId="33D2EE54" w:rsidR="5B4B8B6C" w:rsidRDefault="5B4B8B6C" w:rsidP="5B4B8B6C">
      <w:pPr>
        <w:rPr>
          <w:b/>
          <w:bCs/>
        </w:rPr>
      </w:pPr>
      <w:r w:rsidRPr="5B4B8B6C">
        <w:rPr>
          <w:b/>
          <w:bCs/>
        </w:rPr>
        <w:t xml:space="preserve">Experiment 1 </w:t>
      </w:r>
    </w:p>
    <w:p w14:paraId="79CAB727" w14:textId="74880B92" w:rsidR="5B4B8B6C" w:rsidRDefault="5B4B8B6C" w:rsidP="5B4B8B6C">
      <w:pPr>
        <w:rPr>
          <w:b/>
          <w:bCs/>
        </w:rPr>
      </w:pPr>
      <w:r w:rsidRPr="5B4B8B6C">
        <w:rPr>
          <w:b/>
          <w:bCs/>
        </w:rPr>
        <w:t>Method</w:t>
      </w:r>
    </w:p>
    <w:p w14:paraId="3231A5D0" w14:textId="47BD399B" w:rsidR="5B4B8B6C" w:rsidRDefault="326BC3F8" w:rsidP="326BC3F8">
      <w:pPr>
        <w:rPr>
          <w:i/>
          <w:iCs/>
        </w:rPr>
      </w:pPr>
      <w:r w:rsidRPr="326BC3F8">
        <w:rPr>
          <w:i/>
          <w:iCs/>
        </w:rPr>
        <w:t xml:space="preserve">Participants </w:t>
      </w:r>
    </w:p>
    <w:p w14:paraId="101CAC65" w14:textId="3634568D" w:rsidR="5B4B8B6C" w:rsidRDefault="0FCB4B77" w:rsidP="5B4B8B6C">
      <w:r>
        <w:t xml:space="preserve">This sample procedure and analysis was pre-registered at </w:t>
      </w:r>
      <w:hyperlink r:id="rId6" w:history="1">
        <w:r w:rsidRPr="0FCB4B77">
          <w:rPr>
            <w:rStyle w:val="Hyperlink"/>
          </w:rPr>
          <w:t>https://osf.io/ep3gx</w:t>
        </w:r>
      </w:hyperlink>
      <w:r>
        <w:t xml:space="preserve"> . Thirty-six Turkish participants took part in the experiment. The participants were recruited from online settings and all of them were native speakers of Turkish. None of them reported having any speech/reading problems.  </w:t>
      </w:r>
    </w:p>
    <w:p w14:paraId="34B89EE8" w14:textId="0389AD35" w:rsidR="5B4B8B6C" w:rsidRDefault="326BC3F8" w:rsidP="326BC3F8">
      <w:pPr>
        <w:rPr>
          <w:i/>
          <w:iCs/>
        </w:rPr>
      </w:pPr>
      <w:r w:rsidRPr="326BC3F8">
        <w:rPr>
          <w:i/>
          <w:iCs/>
        </w:rPr>
        <w:t xml:space="preserve">Materials </w:t>
      </w:r>
    </w:p>
    <w:p w14:paraId="635610C5" w14:textId="3DCB8803" w:rsidR="326BC3F8" w:rsidRDefault="0FCB4B77" w:rsidP="0FCB4B77">
      <w:pPr>
        <w:rPr>
          <w:rFonts w:eastAsiaTheme="minorEastAsia"/>
          <w:color w:val="263947"/>
        </w:rPr>
      </w:pPr>
      <w:r w:rsidRPr="0FCB4B77">
        <w:rPr>
          <w:rFonts w:eastAsiaTheme="minorEastAsia"/>
        </w:rPr>
        <w:t xml:space="preserve">We selected 142 nouns -half are harmonic and </w:t>
      </w:r>
      <w:r w:rsidR="00B0344B">
        <w:rPr>
          <w:rFonts w:eastAsiaTheme="minorEastAsia"/>
        </w:rPr>
        <w:t xml:space="preserve">the </w:t>
      </w:r>
      <w:r w:rsidRPr="0FCB4B77">
        <w:rPr>
          <w:rFonts w:eastAsiaTheme="minorEastAsia"/>
        </w:rPr>
        <w:t>other half are disharmonic- of 4-5-6 letters long in Turkish from an online blog corpus [</w:t>
      </w:r>
      <w:proofErr w:type="spellStart"/>
      <w:r w:rsidRPr="0FCB4B77">
        <w:rPr>
          <w:rFonts w:eastAsiaTheme="minorEastAsia"/>
        </w:rPr>
        <w:t>WordLex</w:t>
      </w:r>
      <w:proofErr w:type="spellEnd"/>
      <w:r w:rsidRPr="0FCB4B77">
        <w:rPr>
          <w:rFonts w:eastAsiaTheme="minorEastAsia"/>
        </w:rPr>
        <w:t>, (</w:t>
      </w:r>
      <w:proofErr w:type="spellStart"/>
      <w:r w:rsidRPr="0FCB4B77">
        <w:rPr>
          <w:rFonts w:eastAsiaTheme="minorEastAsia"/>
        </w:rPr>
        <w:t>Gimenes</w:t>
      </w:r>
      <w:proofErr w:type="spellEnd"/>
      <w:r w:rsidRPr="0FCB4B77">
        <w:rPr>
          <w:rFonts w:eastAsiaTheme="minorEastAsia"/>
        </w:rPr>
        <w:t xml:space="preserve"> &amp; New, 2015)]. The harmonic words had an average frequency of 135,84 </w:t>
      </w:r>
      <w:r w:rsidR="00B0344B">
        <w:rPr>
          <w:rFonts w:eastAsiaTheme="minorEastAsia"/>
        </w:rPr>
        <w:t>occurrences</w:t>
      </w:r>
      <w:r w:rsidRPr="0FCB4B77">
        <w:rPr>
          <w:rFonts w:eastAsiaTheme="minorEastAsia"/>
        </w:rPr>
        <w:t xml:space="preserve"> per million words (</w:t>
      </w:r>
      <w:proofErr w:type="spellStart"/>
      <w:r w:rsidRPr="0FCB4B77">
        <w:rPr>
          <w:rFonts w:eastAsiaTheme="minorEastAsia"/>
        </w:rPr>
        <w:t>Zipf</w:t>
      </w:r>
      <w:proofErr w:type="spellEnd"/>
      <w:r w:rsidRPr="0FCB4B77">
        <w:rPr>
          <w:rFonts w:eastAsiaTheme="minorEastAsia"/>
        </w:rPr>
        <w:t xml:space="preserve"> = 4.941, OLD20 = 1.604) and the disharmonic words had an average frequency of 112,66 </w:t>
      </w:r>
      <w:r w:rsidR="00B0344B" w:rsidRPr="0FCB4B77">
        <w:rPr>
          <w:rFonts w:eastAsiaTheme="minorEastAsia"/>
        </w:rPr>
        <w:t>occurrences</w:t>
      </w:r>
      <w:r w:rsidRPr="0FCB4B77">
        <w:rPr>
          <w:rFonts w:eastAsiaTheme="minorEastAsia"/>
        </w:rPr>
        <w:t xml:space="preserve"> per million words (</w:t>
      </w:r>
      <w:proofErr w:type="spellStart"/>
      <w:r w:rsidRPr="0FCB4B77">
        <w:rPr>
          <w:rFonts w:eastAsiaTheme="minorEastAsia"/>
        </w:rPr>
        <w:t>Zipf</w:t>
      </w:r>
      <w:proofErr w:type="spellEnd"/>
      <w:r w:rsidRPr="0FCB4B77">
        <w:rPr>
          <w:rFonts w:eastAsiaTheme="minorEastAsia"/>
        </w:rPr>
        <w:t xml:space="preserve"> = 4.845, OLD20 = 1.654). Target words were either harmonious (all vowels were from the same type, front or back, for instance, SANAT [art]) or disharmonious (words contained both front and back vowels, for instance, ZAFER [victory]). The manipulation for the target nonwords was the same (harmonic pseudowords vs disharmonic pseudowords). These pseudowords were generated with the target words and the bigram algorithm with the help of the pseudoword generator (</w:t>
      </w:r>
      <w:proofErr w:type="spellStart"/>
      <w:r w:rsidRPr="0FCB4B77">
        <w:rPr>
          <w:rFonts w:eastAsiaTheme="minorEastAsia"/>
        </w:rPr>
        <w:t>Wuggy</w:t>
      </w:r>
      <w:proofErr w:type="spellEnd"/>
      <w:r w:rsidRPr="0FCB4B77">
        <w:rPr>
          <w:rFonts w:eastAsiaTheme="minorEastAsia"/>
        </w:rPr>
        <w:t xml:space="preserve">, </w:t>
      </w:r>
      <w:proofErr w:type="spellStart"/>
      <w:r w:rsidRPr="0FCB4B77">
        <w:rPr>
          <w:rFonts w:eastAsiaTheme="minorEastAsia"/>
        </w:rPr>
        <w:t>Keuleers</w:t>
      </w:r>
      <w:proofErr w:type="spellEnd"/>
      <w:r w:rsidRPr="0FCB4B77">
        <w:rPr>
          <w:rFonts w:eastAsiaTheme="minorEastAsia"/>
        </w:rPr>
        <w:t xml:space="preserve"> &amp; </w:t>
      </w:r>
      <w:proofErr w:type="spellStart"/>
      <w:r w:rsidRPr="0FCB4B77">
        <w:rPr>
          <w:rFonts w:eastAsiaTheme="minorEastAsia"/>
        </w:rPr>
        <w:t>Brysbaert</w:t>
      </w:r>
      <w:proofErr w:type="spellEnd"/>
      <w:r w:rsidRPr="0FCB4B77">
        <w:rPr>
          <w:rFonts w:eastAsiaTheme="minorEastAsia"/>
        </w:rPr>
        <w:t>, 2010).</w:t>
      </w:r>
    </w:p>
    <w:p w14:paraId="167EBD3F" w14:textId="204EB670" w:rsidR="326BC3F8" w:rsidRDefault="326BC3F8" w:rsidP="326BC3F8">
      <w:pPr>
        <w:rPr>
          <w:rFonts w:eastAsiaTheme="minorEastAsia"/>
          <w:i/>
          <w:iCs/>
        </w:rPr>
      </w:pPr>
      <w:r w:rsidRPr="326BC3F8">
        <w:rPr>
          <w:rFonts w:eastAsiaTheme="minorEastAsia"/>
          <w:i/>
          <w:iCs/>
        </w:rPr>
        <w:t>Procedure</w:t>
      </w:r>
    </w:p>
    <w:p w14:paraId="3107F900" w14:textId="6704D494" w:rsidR="326BC3F8" w:rsidRDefault="326BC3F8" w:rsidP="326BC3F8">
      <w:pPr>
        <w:rPr>
          <w:rFonts w:eastAsiaTheme="minorEastAsia"/>
          <w:color w:val="222222"/>
        </w:rPr>
      </w:pPr>
      <w:r w:rsidRPr="326BC3F8">
        <w:rPr>
          <w:rFonts w:eastAsiaTheme="minorEastAsia"/>
        </w:rPr>
        <w:t xml:space="preserve">The experiment was implemented by PsychoPy (Peirce et al., 2019) and Pavlovia.org was used as the platform of the experiment. The typical lexical decision task procedure was followed. Participant first asked the </w:t>
      </w:r>
      <w:proofErr w:type="spellStart"/>
      <w:r w:rsidRPr="326BC3F8">
        <w:rPr>
          <w:rFonts w:eastAsiaTheme="minorEastAsia"/>
        </w:rPr>
        <w:t>demografic</w:t>
      </w:r>
      <w:proofErr w:type="spellEnd"/>
      <w:r w:rsidRPr="326BC3F8">
        <w:rPr>
          <w:rFonts w:eastAsiaTheme="minorEastAsia"/>
        </w:rPr>
        <w:t xml:space="preserve"> information by </w:t>
      </w:r>
      <w:proofErr w:type="spellStart"/>
      <w:r w:rsidRPr="326BC3F8">
        <w:rPr>
          <w:rFonts w:eastAsiaTheme="minorEastAsia"/>
        </w:rPr>
        <w:t>Pavlovia</w:t>
      </w:r>
      <w:proofErr w:type="spellEnd"/>
      <w:r w:rsidRPr="326BC3F8">
        <w:rPr>
          <w:rFonts w:eastAsiaTheme="minorEastAsia"/>
        </w:rPr>
        <w:t xml:space="preserve"> Survey </w:t>
      </w:r>
      <w:r w:rsidRPr="326BC3F8">
        <w:rPr>
          <w:rFonts w:eastAsiaTheme="minorEastAsia"/>
          <w:color w:val="222222"/>
        </w:rPr>
        <w:t xml:space="preserve">(Open Science Tools, Nottingham, UK). Additionally, there was a brief practice session before the experiment, consisting of 16 trials. Each trial began </w:t>
      </w:r>
      <w:r w:rsidRPr="326BC3F8">
        <w:rPr>
          <w:rFonts w:eastAsiaTheme="minorEastAsia"/>
        </w:rPr>
        <w:t xml:space="preserve">by </w:t>
      </w:r>
      <w:r w:rsidRPr="326BC3F8">
        <w:rPr>
          <w:rFonts w:eastAsiaTheme="minorEastAsia"/>
          <w:color w:val="222222"/>
        </w:rPr>
        <w:t xml:space="preserve">a fixation cross with 500ms. While participants had unlimited time to respond in practice rounds, in experimental trials, after the presentation of the target (either word/pseudoword with harmony/disharmony), they had 2 seconds to respond. </w:t>
      </w:r>
      <w:r w:rsidRPr="326BC3F8">
        <w:rPr>
          <w:rFonts w:ascii="Calibri" w:eastAsia="Calibri" w:hAnsi="Calibri" w:cs="Calibri"/>
        </w:rPr>
        <w:t>Every 120 trials, participants were asked to take a short break before continuing the experiment.</w:t>
      </w:r>
    </w:p>
    <w:p w14:paraId="0EFFA468" w14:textId="7457F0AF" w:rsidR="326BC3F8" w:rsidRDefault="326BC3F8" w:rsidP="326BC3F8">
      <w:pPr>
        <w:rPr>
          <w:rFonts w:eastAsiaTheme="minorEastAsia"/>
          <w:i/>
          <w:iCs/>
          <w:color w:val="222222"/>
        </w:rPr>
      </w:pPr>
      <w:r w:rsidRPr="326BC3F8">
        <w:rPr>
          <w:rFonts w:eastAsiaTheme="minorEastAsia"/>
          <w:i/>
          <w:iCs/>
          <w:color w:val="222222"/>
        </w:rPr>
        <w:t>Data analysis</w:t>
      </w:r>
    </w:p>
    <w:p w14:paraId="16AF6219" w14:textId="60DAE18B" w:rsidR="5B4B8B6C" w:rsidRDefault="326BC3F8" w:rsidP="5B4B8B6C">
      <w:r>
        <w:lastRenderedPageBreak/>
        <w:t>Reaction times shorter than 250 ms were disregarded (%0.06, N=7). A response deadline of 2000 ms was set, and any response exceeding this timeframe was automatically classified as an error by the program (%0.33, N = 37). There were no participants whose accuracy fell below the threshold of %75.</w:t>
      </w:r>
    </w:p>
    <w:p w14:paraId="006BD8B8" w14:textId="313971AD" w:rsidR="5B4B8B6C" w:rsidRDefault="326BC3F8" w:rsidP="5B4B8B6C">
      <w:r>
        <w:t xml:space="preserve">A Bayesian linear mixed model was employed for data analysis, with separate analyses conducted for word and non-word targets. In the case of word targets, only fixed factor considered was the type of word (harmonious vs. disharmonious). The analysis incorporated a maximal random structure model (Barr et al., 2013), encompassing both by-subject and by-item intercepts and slopes for the type of word. The </w:t>
      </w:r>
      <w:proofErr w:type="spellStart"/>
      <w:r>
        <w:t>exgaussian</w:t>
      </w:r>
      <w:proofErr w:type="spellEnd"/>
      <w:r>
        <w:t xml:space="preserve"> family was utilized to model reaction time, while the Bernoulli family was employed for accuracy data. The analyses for the pseudoword targets will be the same for the word targets. The model implementations involved the use of 4 chains and 10,000 iterations (with a warm-up phase of 2000 iterations).</w:t>
      </w:r>
    </w:p>
    <w:p w14:paraId="573B33A8" w14:textId="31CB10A3" w:rsidR="5B4B8B6C" w:rsidRDefault="5B4B8B6C" w:rsidP="5B4B8B6C"/>
    <w:p w14:paraId="1DA85849" w14:textId="25F51722" w:rsidR="5B4B8B6C" w:rsidRDefault="326BC3F8" w:rsidP="5B4B8B6C">
      <w:r>
        <w:t>Results</w:t>
      </w:r>
    </w:p>
    <w:p w14:paraId="333E98A3" w14:textId="6579718A" w:rsidR="5B4B8B6C" w:rsidRDefault="326BC3F8" w:rsidP="5B4B8B6C">
      <w:r>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326BC3F8" w14:paraId="70CA0CE1" w14:textId="77777777" w:rsidTr="326BC3F8">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3EF4328" w14:textId="73FB3481" w:rsidR="326BC3F8" w:rsidRDefault="326BC3F8" w:rsidP="326BC3F8">
            <w:pPr>
              <w:spacing w:after="0"/>
            </w:pPr>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word conditions and vowel harmony conditions. </w:t>
            </w:r>
          </w:p>
        </w:tc>
      </w:tr>
      <w:tr w:rsidR="326BC3F8" w14:paraId="57FF9814" w14:textId="77777777" w:rsidTr="326BC3F8">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D58217" w14:textId="758A4FD5"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669B6604" w14:textId="6AF36DFA"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05185EF" w14:textId="7829E84A"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0BD06DBB" w14:textId="78763F78"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Accuracy</w:t>
            </w:r>
          </w:p>
        </w:tc>
      </w:tr>
      <w:tr w:rsidR="326BC3F8" w14:paraId="519B2EED" w14:textId="77777777" w:rsidTr="326BC3F8">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1EFC6A71" w14:textId="385E7BE2" w:rsidR="326BC3F8" w:rsidRDefault="326BC3F8" w:rsidP="326BC3F8">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1504AC44" w14:textId="2A23BD6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7EB7067" w14:textId="26D2EE5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326BC3F8" w14:paraId="7261DC81"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41BB6A6B" w14:textId="19C40B91"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14C1AC4" w14:textId="12A3A65C" w:rsidR="326BC3F8" w:rsidRDefault="326BC3F8" w:rsidP="326BC3F8">
            <w:pPr>
              <w:spacing w:after="0"/>
            </w:pPr>
            <w:r w:rsidRPr="326BC3F8">
              <w:rPr>
                <w:rFonts w:ascii="Times New Roman" w:eastAsia="Times New Roman" w:hAnsi="Times New Roman" w:cs="Times New Roman"/>
                <w:color w:val="000000" w:themeColor="text1"/>
                <w:sz w:val="20"/>
                <w:szCs w:val="20"/>
              </w:rPr>
              <w:t>Harmonic</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A829903" w14:textId="3FE6F5E9"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6</w:t>
            </w:r>
            <w:r w:rsidR="004306A9">
              <w:rPr>
                <w:rFonts w:ascii="Times New Roman" w:eastAsia="Times New Roman" w:hAnsi="Times New Roman" w:cs="Times New Roman"/>
                <w:color w:val="000000" w:themeColor="text1"/>
                <w:sz w:val="20"/>
                <w:szCs w:val="20"/>
              </w:rPr>
              <w:t>04</w:t>
            </w:r>
            <w:r w:rsidRPr="326BC3F8">
              <w:rPr>
                <w:rFonts w:ascii="Times New Roman" w:eastAsia="Times New Roman" w:hAnsi="Times New Roman" w:cs="Times New Roman"/>
                <w:color w:val="000000" w:themeColor="text1"/>
                <w:sz w:val="20"/>
                <w:szCs w:val="20"/>
              </w:rPr>
              <w:t>.</w:t>
            </w:r>
            <w:r w:rsidR="004306A9">
              <w:rPr>
                <w:rFonts w:ascii="Times New Roman" w:eastAsia="Times New Roman" w:hAnsi="Times New Roman" w:cs="Times New Roman"/>
                <w:color w:val="000000" w:themeColor="text1"/>
                <w:sz w:val="20"/>
                <w:szCs w:val="20"/>
              </w:rPr>
              <w:t>28</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01A8BB6" w14:textId="22D7B26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354986FF" w14:textId="77777777" w:rsidTr="326BC3F8">
        <w:trPr>
          <w:trHeight w:val="300"/>
        </w:trPr>
        <w:tc>
          <w:tcPr>
            <w:tcW w:w="585" w:type="dxa"/>
            <w:tcBorders>
              <w:top w:val="nil"/>
              <w:left w:val="nil"/>
              <w:bottom w:val="nil"/>
              <w:right w:val="nil"/>
            </w:tcBorders>
            <w:shd w:val="clear" w:color="auto" w:fill="FFFFFF" w:themeFill="background1"/>
            <w:tcMar>
              <w:top w:w="15" w:type="dxa"/>
              <w:left w:w="15" w:type="dxa"/>
              <w:right w:w="15" w:type="dxa"/>
            </w:tcMar>
            <w:vAlign w:val="bottom"/>
          </w:tcPr>
          <w:p w14:paraId="3CF99DBA" w14:textId="6F63FE37"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565CA9C1" w14:textId="5BB597C8" w:rsidR="326BC3F8" w:rsidRDefault="326BC3F8" w:rsidP="326BC3F8">
            <w:pPr>
              <w:spacing w:after="0"/>
            </w:pPr>
            <w:r w:rsidRPr="326BC3F8">
              <w:rPr>
                <w:rFonts w:ascii="Times New Roman" w:eastAsia="Times New Roman" w:hAnsi="Times New Roman" w:cs="Times New Roman"/>
                <w:color w:val="000000" w:themeColor="text1"/>
                <w:sz w:val="20"/>
                <w:szCs w:val="20"/>
              </w:rPr>
              <w:t>Disharmonic</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9DFA390" w14:textId="391377B1" w:rsidR="326BC3F8" w:rsidRDefault="004306A9" w:rsidP="326BC3F8">
            <w:pPr>
              <w:spacing w:after="0"/>
              <w:jc w:val="center"/>
            </w:pPr>
            <w:r>
              <w:rPr>
                <w:rFonts w:ascii="Times New Roman" w:eastAsia="Times New Roman" w:hAnsi="Times New Roman" w:cs="Times New Roman"/>
                <w:color w:val="000000" w:themeColor="text1"/>
                <w:sz w:val="20"/>
                <w:szCs w:val="20"/>
              </w:rPr>
              <w:t>623.24</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C948401" w14:textId="252EF42B"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1C006BB7" w14:textId="77777777" w:rsidTr="326BC3F8">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1FC96C1" w14:textId="590D41F3" w:rsidR="326BC3F8" w:rsidRDefault="326BC3F8" w:rsidP="326BC3F8">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FBBE6B0" w14:textId="6220E79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620716A3" w14:textId="3A3D6C0C"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r>
      <w:tr w:rsidR="326BC3F8" w14:paraId="694B9880"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74AB272" w14:textId="49690F4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7D074274" w14:textId="3041E052" w:rsidR="326BC3F8" w:rsidRDefault="326BC3F8" w:rsidP="326BC3F8">
            <w:pPr>
              <w:spacing w:after="0"/>
            </w:pPr>
            <w:r w:rsidRPr="326BC3F8">
              <w:rPr>
                <w:rFonts w:ascii="Times New Roman" w:eastAsia="Times New Roman" w:hAnsi="Times New Roman" w:cs="Times New Roman"/>
                <w:color w:val="000000" w:themeColor="text1"/>
                <w:sz w:val="20"/>
                <w:szCs w:val="20"/>
              </w:rPr>
              <w:t>Harmonic</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37D3C298" w14:textId="77477FA9" w:rsidR="326BC3F8" w:rsidRDefault="004306A9" w:rsidP="326BC3F8">
            <w:pPr>
              <w:spacing w:after="0"/>
              <w:jc w:val="center"/>
            </w:pPr>
            <w:r>
              <w:rPr>
                <w:rFonts w:ascii="Times New Roman" w:eastAsia="Times New Roman" w:hAnsi="Times New Roman" w:cs="Times New Roman"/>
                <w:color w:val="000000" w:themeColor="text1"/>
                <w:sz w:val="20"/>
                <w:szCs w:val="20"/>
              </w:rPr>
              <w:t>684.59</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7680078C" w14:textId="5B2F50EE"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r w:rsidR="326BC3F8" w14:paraId="18152BDB" w14:textId="77777777" w:rsidTr="326BC3F8">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AA05464" w14:textId="6F4B6DA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CEE1CB8" w14:textId="4B33D295" w:rsidR="326BC3F8" w:rsidRDefault="326BC3F8" w:rsidP="326BC3F8">
            <w:pPr>
              <w:spacing w:after="0"/>
            </w:pPr>
            <w:r w:rsidRPr="326BC3F8">
              <w:rPr>
                <w:rFonts w:ascii="Times New Roman" w:eastAsia="Times New Roman" w:hAnsi="Times New Roman" w:cs="Times New Roman"/>
                <w:color w:val="000000" w:themeColor="text1"/>
                <w:sz w:val="20"/>
                <w:szCs w:val="20"/>
              </w:rPr>
              <w:t>Disharmonic</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C9F7E6" w14:textId="36865DA0" w:rsidR="326BC3F8" w:rsidRDefault="004306A9" w:rsidP="326BC3F8">
            <w:pPr>
              <w:spacing w:after="0"/>
              <w:jc w:val="center"/>
            </w:pPr>
            <w:r>
              <w:rPr>
                <w:rFonts w:ascii="Times New Roman" w:eastAsia="Times New Roman" w:hAnsi="Times New Roman" w:cs="Times New Roman"/>
                <w:color w:val="000000" w:themeColor="text1"/>
                <w:sz w:val="20"/>
                <w:szCs w:val="20"/>
              </w:rPr>
              <w:t>686.46</w:t>
            </w:r>
            <w:r w:rsidR="326BC3F8" w:rsidRPr="326BC3F8">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519A06B" w14:textId="2466D53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0.9</w:t>
            </w:r>
            <w:r w:rsidR="004306A9">
              <w:rPr>
                <w:rFonts w:ascii="Times New Roman" w:eastAsia="Times New Roman" w:hAnsi="Times New Roman" w:cs="Times New Roman"/>
                <w:color w:val="000000" w:themeColor="text1"/>
                <w:sz w:val="20"/>
                <w:szCs w:val="20"/>
              </w:rPr>
              <w:t>4</w:t>
            </w:r>
            <w:r w:rsidRPr="326BC3F8">
              <w:rPr>
                <w:rFonts w:ascii="Times New Roman" w:eastAsia="Times New Roman" w:hAnsi="Times New Roman" w:cs="Times New Roman"/>
                <w:color w:val="000000" w:themeColor="text1"/>
                <w:sz w:val="20"/>
                <w:szCs w:val="20"/>
              </w:rPr>
              <w:t xml:space="preserve"> (</w:t>
            </w:r>
            <w:r w:rsidR="004306A9">
              <w:rPr>
                <w:rFonts w:ascii="Times New Roman" w:eastAsia="Times New Roman" w:hAnsi="Times New Roman" w:cs="Times New Roman"/>
                <w:color w:val="000000" w:themeColor="text1"/>
                <w:sz w:val="20"/>
                <w:szCs w:val="20"/>
              </w:rPr>
              <w:t>…</w:t>
            </w:r>
            <w:r w:rsidRPr="326BC3F8">
              <w:rPr>
                <w:rFonts w:ascii="Times New Roman" w:eastAsia="Times New Roman" w:hAnsi="Times New Roman" w:cs="Times New Roman"/>
                <w:color w:val="000000" w:themeColor="text1"/>
                <w:sz w:val="20"/>
                <w:szCs w:val="20"/>
              </w:rPr>
              <w:t>)</w:t>
            </w:r>
          </w:p>
        </w:tc>
      </w:tr>
    </w:tbl>
    <w:p w14:paraId="60D8A73D" w14:textId="6133C686" w:rsidR="5B4B8B6C" w:rsidRDefault="5B4B8B6C" w:rsidP="5B4B8B6C"/>
    <w:p w14:paraId="7963262B" w14:textId="3A437FB2" w:rsidR="00590FAF" w:rsidRPr="00355FC8" w:rsidRDefault="00590FAF" w:rsidP="00590FAF">
      <w:pPr>
        <w:spacing w:line="276" w:lineRule="auto"/>
        <w:rPr>
          <w:rFonts w:ascii="Times New Roman" w:hAnsi="Times New Roman" w:cs="Times New Roman"/>
        </w:rPr>
      </w:pPr>
      <w:r w:rsidRPr="00355FC8">
        <w:rPr>
          <w:rFonts w:ascii="Times New Roman" w:hAnsi="Times New Roman" w:cs="Times New Roman"/>
        </w:rPr>
        <w:t xml:space="preserve">The </w:t>
      </w:r>
      <w:r>
        <w:rPr>
          <w:rFonts w:ascii="Times New Roman" w:hAnsi="Times New Roman" w:cs="Times New Roman"/>
        </w:rPr>
        <w:t>reaction times</w:t>
      </w:r>
      <w:r w:rsidRPr="00355FC8">
        <w:rPr>
          <w:rFonts w:ascii="Times New Roman" w:hAnsi="Times New Roman" w:cs="Times New Roman"/>
        </w:rPr>
        <w:t xml:space="preserve"> were</w:t>
      </w:r>
      <w:r>
        <w:rPr>
          <w:rFonts w:ascii="Times New Roman" w:hAnsi="Times New Roman" w:cs="Times New Roman"/>
        </w:rPr>
        <w:t xml:space="preserve"> slightly</w:t>
      </w:r>
      <w:r w:rsidRPr="00355FC8">
        <w:rPr>
          <w:rFonts w:ascii="Times New Roman" w:hAnsi="Times New Roman" w:cs="Times New Roman"/>
        </w:rPr>
        <w:t xml:space="preserve"> faster </w:t>
      </w:r>
      <w:r>
        <w:rPr>
          <w:rFonts w:ascii="Times New Roman" w:hAnsi="Times New Roman" w:cs="Times New Roman"/>
        </w:rPr>
        <w:t>for</w:t>
      </w:r>
      <w:r w:rsidRPr="00355FC8">
        <w:rPr>
          <w:rFonts w:ascii="Times New Roman" w:hAnsi="Times New Roman" w:cs="Times New Roman"/>
        </w:rPr>
        <w:t xml:space="preserve"> </w:t>
      </w:r>
      <w:r>
        <w:rPr>
          <w:rFonts w:ascii="Times New Roman" w:hAnsi="Times New Roman" w:cs="Times New Roman"/>
        </w:rPr>
        <w:t>disharmonic pseudowords compared to</w:t>
      </w:r>
      <w:r w:rsidRPr="00355FC8">
        <w:rPr>
          <w:rFonts w:ascii="Times New Roman" w:hAnsi="Times New Roman" w:cs="Times New Roman"/>
        </w:rPr>
        <w:t xml:space="preserve"> </w:t>
      </w:r>
      <w:r>
        <w:rPr>
          <w:rFonts w:ascii="Times New Roman" w:hAnsi="Times New Roman" w:cs="Times New Roman"/>
        </w:rPr>
        <w:t xml:space="preserve">harmonic pseudowords </w:t>
      </w:r>
      <w:r w:rsidRPr="00355FC8">
        <w:rPr>
          <w:rFonts w:ascii="Times New Roman" w:hAnsi="Times New Roman" w:cs="Times New Roman"/>
        </w:rPr>
        <w:t>(</w:t>
      </w:r>
      <w:r>
        <w:rPr>
          <w:rFonts w:ascii="Times New Roman" w:hAnsi="Times New Roman" w:cs="Times New Roman"/>
        </w:rPr>
        <w:t xml:space="preserve">effect; … ms, </w:t>
      </w:r>
      <w:r w:rsidRPr="00355FC8">
        <w:rPr>
          <w:rFonts w:ascii="Times New Roman" w:hAnsi="Times New Roman" w:cs="Times New Roman"/>
          <w:i/>
          <w:iCs/>
        </w:rPr>
        <w:t>b</w:t>
      </w:r>
      <w:r w:rsidRPr="00355FC8">
        <w:rPr>
          <w:rFonts w:ascii="Times New Roman" w:hAnsi="Times New Roman" w:cs="Times New Roman"/>
        </w:rPr>
        <w:t xml:space="preserve"> =</w:t>
      </w:r>
      <w:proofErr w:type="gramStart"/>
      <w:r w:rsidRPr="00355FC8">
        <w:rPr>
          <w:rFonts w:ascii="Times New Roman" w:hAnsi="Times New Roman" w:cs="Times New Roman"/>
        </w:rPr>
        <w:t xml:space="preserve"> </w:t>
      </w:r>
      <w:r>
        <w:rPr>
          <w:rFonts w:ascii="Times New Roman" w:hAnsi="Times New Roman" w:cs="Times New Roman"/>
        </w:rPr>
        <w:t>..</w:t>
      </w:r>
      <w:proofErr w:type="gramEnd"/>
      <w:r w:rsidRPr="00355FC8">
        <w:rPr>
          <w:rFonts w:ascii="Times New Roman" w:hAnsi="Times New Roman" w:cs="Times New Roman"/>
        </w:rPr>
        <w:t xml:space="preserve">, 95% </w:t>
      </w:r>
      <w:proofErr w:type="spellStart"/>
      <w:r w:rsidRPr="00355FC8">
        <w:rPr>
          <w:rFonts w:ascii="Times New Roman" w:hAnsi="Times New Roman" w:cs="Times New Roman"/>
        </w:rPr>
        <w:t>CrI</w:t>
      </w:r>
      <w:proofErr w:type="spellEnd"/>
      <w:r w:rsidRPr="00355FC8">
        <w:rPr>
          <w:rFonts w:ascii="Times New Roman" w:hAnsi="Times New Roman" w:cs="Times New Roman"/>
        </w:rPr>
        <w:t xml:space="preserve"> [</w:t>
      </w:r>
      <w:r w:rsidR="00CE32F9">
        <w:rPr>
          <w:rFonts w:ascii="Times New Roman" w:hAnsi="Times New Roman" w:cs="Times New Roman"/>
        </w:rPr>
        <w:t>…..</w:t>
      </w:r>
      <w:r w:rsidRPr="00355FC8">
        <w:rPr>
          <w:rFonts w:ascii="Times New Roman" w:hAnsi="Times New Roman" w:cs="Times New Roman"/>
        </w:rPr>
        <w:t>])</w:t>
      </w:r>
      <w:r>
        <w:rPr>
          <w:rFonts w:ascii="Times New Roman" w:hAnsi="Times New Roman" w:cs="Times New Roman"/>
        </w:rPr>
        <w:t xml:space="preserve">, </w:t>
      </w:r>
      <w:r w:rsidRPr="006C7A49">
        <w:rPr>
          <w:rFonts w:ascii="Times New Roman" w:hAnsi="Times New Roman" w:cs="Times New Roman"/>
        </w:rPr>
        <w:t xml:space="preserve">However, it can be interpreted that this difference is not decisive since 0 is in the </w:t>
      </w:r>
      <w:r>
        <w:rPr>
          <w:rFonts w:ascii="Times New Roman" w:hAnsi="Times New Roman" w:cs="Times New Roman"/>
        </w:rPr>
        <w:t>credible interval</w:t>
      </w:r>
      <w:r w:rsidRPr="006C7A49">
        <w:rPr>
          <w:rFonts w:ascii="Times New Roman" w:hAnsi="Times New Roman" w:cs="Times New Roman"/>
        </w:rPr>
        <w:t>.</w:t>
      </w:r>
    </w:p>
    <w:p w14:paraId="6BBC2AEB" w14:textId="034AAB56" w:rsidR="00590FAF" w:rsidRPr="00355FC8" w:rsidRDefault="00590FAF" w:rsidP="00590FAF">
      <w:pPr>
        <w:spacing w:line="276" w:lineRule="auto"/>
        <w:rPr>
          <w:rFonts w:ascii="Times New Roman" w:hAnsi="Times New Roman" w:cs="Times New Roman"/>
        </w:rPr>
      </w:pPr>
      <w:r>
        <w:rPr>
          <w:rFonts w:ascii="Times New Roman" w:hAnsi="Times New Roman" w:cs="Times New Roman"/>
        </w:rPr>
        <w:t xml:space="preserve">The accuracy rate was marginally higher for disharmonic pseudowords compared to harmonic pseudowords </w:t>
      </w:r>
      <w:r w:rsidRPr="00355FC8">
        <w:rPr>
          <w:rFonts w:ascii="Times New Roman" w:hAnsi="Times New Roman" w:cs="Times New Roman"/>
        </w:rPr>
        <w:t>(</w:t>
      </w:r>
      <w:r>
        <w:rPr>
          <w:rFonts w:ascii="Times New Roman" w:hAnsi="Times New Roman" w:cs="Times New Roman"/>
        </w:rPr>
        <w:t>effect; ….,</w:t>
      </w:r>
      <w:r w:rsidRPr="00355FC8">
        <w:rPr>
          <w:rFonts w:ascii="Times New Roman" w:hAnsi="Times New Roman" w:cs="Times New Roman"/>
          <w:i/>
          <w:iCs/>
        </w:rPr>
        <w:t xml:space="preserve"> b </w:t>
      </w:r>
      <w:r w:rsidRPr="00355FC8">
        <w:rPr>
          <w:rFonts w:ascii="Times New Roman" w:hAnsi="Times New Roman" w:cs="Times New Roman"/>
        </w:rPr>
        <w:t xml:space="preserve">= </w:t>
      </w:r>
      <w:proofErr w:type="gramStart"/>
      <w:r w:rsidRPr="00355FC8">
        <w:rPr>
          <w:rFonts w:ascii="Times New Roman" w:hAnsi="Times New Roman" w:cs="Times New Roman"/>
        </w:rPr>
        <w:t>0</w:t>
      </w:r>
      <w:r>
        <w:rPr>
          <w:rFonts w:ascii="Times New Roman" w:hAnsi="Times New Roman" w:cs="Times New Roman"/>
        </w:rPr>
        <w:t>..</w:t>
      </w:r>
      <w:proofErr w:type="gramEnd"/>
      <w:r w:rsidRPr="00355FC8">
        <w:rPr>
          <w:rFonts w:ascii="Times New Roman" w:hAnsi="Times New Roman" w:cs="Times New Roman"/>
        </w:rPr>
        <w:t xml:space="preserve">, 95% </w:t>
      </w:r>
      <w:proofErr w:type="spellStart"/>
      <w:r w:rsidRPr="00355FC8">
        <w:rPr>
          <w:rFonts w:ascii="Times New Roman" w:hAnsi="Times New Roman" w:cs="Times New Roman"/>
        </w:rPr>
        <w:t>CrI</w:t>
      </w:r>
      <w:proofErr w:type="spellEnd"/>
      <w:r w:rsidRPr="00355FC8">
        <w:rPr>
          <w:rFonts w:ascii="Times New Roman" w:hAnsi="Times New Roman" w:cs="Times New Roman"/>
        </w:rPr>
        <w:t xml:space="preserve"> [</w:t>
      </w:r>
      <w:r w:rsidR="00CE32F9">
        <w:rPr>
          <w:rFonts w:ascii="Times New Roman" w:hAnsi="Times New Roman" w:cs="Times New Roman"/>
        </w:rPr>
        <w:t>…..</w:t>
      </w:r>
      <w:r w:rsidRPr="00355FC8">
        <w:rPr>
          <w:rFonts w:ascii="Times New Roman" w:hAnsi="Times New Roman" w:cs="Times New Roman"/>
        </w:rPr>
        <w:t>])</w:t>
      </w:r>
      <w:r>
        <w:rPr>
          <w:rFonts w:ascii="Times New Roman" w:hAnsi="Times New Roman" w:cs="Times New Roman"/>
        </w:rPr>
        <w:t>, nonetheless,</w:t>
      </w:r>
      <w:r w:rsidRPr="006C7A49">
        <w:rPr>
          <w:rFonts w:ascii="Times New Roman" w:hAnsi="Times New Roman" w:cs="Times New Roman"/>
        </w:rPr>
        <w:t xml:space="preserve"> it can</w:t>
      </w:r>
      <w:r>
        <w:rPr>
          <w:rFonts w:ascii="Times New Roman" w:hAnsi="Times New Roman" w:cs="Times New Roman"/>
        </w:rPr>
        <w:t>not</w:t>
      </w:r>
      <w:r w:rsidRPr="006C7A49">
        <w:rPr>
          <w:rFonts w:ascii="Times New Roman" w:hAnsi="Times New Roman" w:cs="Times New Roman"/>
        </w:rPr>
        <w:t xml:space="preserve"> be interpreted that this difference is decisive since 0 is in the </w:t>
      </w:r>
      <w:r>
        <w:rPr>
          <w:rFonts w:ascii="Times New Roman" w:hAnsi="Times New Roman" w:cs="Times New Roman"/>
        </w:rPr>
        <w:t>credible interval again</w:t>
      </w:r>
      <w:r w:rsidRPr="006C7A49">
        <w:rPr>
          <w:rFonts w:ascii="Times New Roman" w:hAnsi="Times New Roman" w:cs="Times New Roman"/>
        </w:rPr>
        <w:t>.</w:t>
      </w:r>
    </w:p>
    <w:p w14:paraId="7BB43104" w14:textId="724CB95C" w:rsidR="326BC3F8" w:rsidRDefault="326BC3F8" w:rsidP="326BC3F8">
      <w:pPr>
        <w:rPr>
          <w:rFonts w:eastAsiaTheme="minorEastAsia"/>
        </w:rPr>
      </w:pPr>
    </w:p>
    <w:p w14:paraId="71789BE5" w14:textId="7D4EA6C9" w:rsidR="326BC3F8" w:rsidRDefault="326BC3F8" w:rsidP="326BC3F8">
      <w:pPr>
        <w:rPr>
          <w:rFonts w:eastAsiaTheme="minorEastAsia"/>
        </w:rPr>
      </w:pPr>
    </w:p>
    <w:p w14:paraId="7F41D38A" w14:textId="72E6CBA2" w:rsidR="4686ABA5" w:rsidRDefault="0FCB4B77" w:rsidP="0FCB4B77">
      <w:pPr>
        <w:rPr>
          <w:b/>
          <w:bCs/>
        </w:rPr>
      </w:pPr>
      <w:r w:rsidRPr="0FCB4B77">
        <w:rPr>
          <w:b/>
          <w:bCs/>
        </w:rPr>
        <w:t>Experiment 2</w:t>
      </w:r>
    </w:p>
    <w:p w14:paraId="7228D398" w14:textId="74880B92" w:rsidR="4686ABA5" w:rsidRDefault="0FCB4B77" w:rsidP="0FCB4B77">
      <w:pPr>
        <w:rPr>
          <w:b/>
          <w:bCs/>
        </w:rPr>
      </w:pPr>
      <w:r w:rsidRPr="0FCB4B77">
        <w:rPr>
          <w:b/>
          <w:bCs/>
        </w:rPr>
        <w:t>Method</w:t>
      </w:r>
    </w:p>
    <w:p w14:paraId="7697B983" w14:textId="47BD399B" w:rsidR="4686ABA5" w:rsidRDefault="0FCB4B77" w:rsidP="0FCB4B77">
      <w:pPr>
        <w:rPr>
          <w:i/>
          <w:iCs/>
        </w:rPr>
      </w:pPr>
      <w:r w:rsidRPr="0FCB4B77">
        <w:rPr>
          <w:i/>
          <w:iCs/>
        </w:rPr>
        <w:t xml:space="preserve">Participants </w:t>
      </w:r>
    </w:p>
    <w:p w14:paraId="33D1AB1D" w14:textId="5792C48F" w:rsidR="4686ABA5" w:rsidRDefault="0FCB4B77" w:rsidP="4686ABA5">
      <w:r>
        <w:lastRenderedPageBreak/>
        <w:t xml:space="preserve">This sample procedure and analysis was pre-registered at ...... Thirty-six Turkish participants took part in the experiment. The participants were recruited from online settings and all of them were native speakers of Turkish. None of them reported having any speech/reading problems.  </w:t>
      </w:r>
    </w:p>
    <w:p w14:paraId="3D245D5F" w14:textId="0389AD35" w:rsidR="4686ABA5" w:rsidRDefault="0FCB4B77" w:rsidP="0FCB4B77">
      <w:pPr>
        <w:rPr>
          <w:i/>
          <w:iCs/>
        </w:rPr>
      </w:pPr>
      <w:r w:rsidRPr="0FCB4B77">
        <w:rPr>
          <w:i/>
          <w:iCs/>
        </w:rPr>
        <w:t xml:space="preserve">Materials </w:t>
      </w:r>
    </w:p>
    <w:p w14:paraId="0BBB18F7" w14:textId="2010F60F" w:rsidR="4686ABA5" w:rsidRDefault="0FCB4B77" w:rsidP="0FCB4B77">
      <w:pPr>
        <w:rPr>
          <w:rFonts w:eastAsiaTheme="minorEastAsia"/>
        </w:rPr>
      </w:pPr>
      <w:r w:rsidRPr="0FCB4B77">
        <w:rPr>
          <w:rFonts w:eastAsiaTheme="minorEastAsia"/>
        </w:rPr>
        <w:t xml:space="preserve">The harmonic nouns utilized in the first experiment were maintained, and disharmonic nouns were replaced with new </w:t>
      </w:r>
      <w:proofErr w:type="spellStart"/>
      <w:r w:rsidRPr="0FCB4B77">
        <w:rPr>
          <w:rFonts w:eastAsiaTheme="minorEastAsia"/>
        </w:rPr>
        <w:t>harmoinc</w:t>
      </w:r>
      <w:proofErr w:type="spellEnd"/>
      <w:r w:rsidRPr="0FCB4B77">
        <w:rPr>
          <w:rFonts w:eastAsiaTheme="minorEastAsia"/>
        </w:rPr>
        <w:t xml:space="preserve"> nouns from the same corpus. This adjustment was made to ensure that there is no significant difference between the </w:t>
      </w:r>
      <w:proofErr w:type="spellStart"/>
      <w:r w:rsidRPr="0FCB4B77">
        <w:rPr>
          <w:rFonts w:eastAsiaTheme="minorEastAsia"/>
        </w:rPr>
        <w:t>Zipf</w:t>
      </w:r>
      <w:proofErr w:type="spellEnd"/>
      <w:r w:rsidRPr="0FCB4B77">
        <w:rPr>
          <w:rFonts w:eastAsiaTheme="minorEastAsia"/>
        </w:rPr>
        <w:t xml:space="preserve"> of all Turkish words in Experiment 1 and in Experiment 2 (Zipf</w:t>
      </w:r>
      <w:r w:rsidRPr="0FCB4B77">
        <w:rPr>
          <w:rFonts w:eastAsiaTheme="minorEastAsia"/>
          <w:vertAlign w:val="subscript"/>
        </w:rPr>
        <w:t xml:space="preserve">exp1 </w:t>
      </w:r>
      <w:r w:rsidRPr="0FCB4B77">
        <w:rPr>
          <w:rFonts w:eastAsiaTheme="minorEastAsia"/>
        </w:rPr>
        <w:t>= 4.845, Zipf</w:t>
      </w:r>
      <w:r w:rsidRPr="0FCB4B77">
        <w:rPr>
          <w:rFonts w:eastAsiaTheme="minorEastAsia"/>
          <w:vertAlign w:val="subscript"/>
        </w:rPr>
        <w:t xml:space="preserve">exp2 </w:t>
      </w:r>
      <w:r w:rsidRPr="0FCB4B77">
        <w:rPr>
          <w:rFonts w:eastAsiaTheme="minorEastAsia"/>
        </w:rPr>
        <w:t>=</w:t>
      </w:r>
      <w:r w:rsidR="004306A9">
        <w:rPr>
          <w:rFonts w:eastAsiaTheme="minorEastAsia"/>
        </w:rPr>
        <w:t xml:space="preserve"> </w:t>
      </w:r>
      <w:r w:rsidRPr="0FCB4B77">
        <w:rPr>
          <w:rFonts w:eastAsiaTheme="minorEastAsia"/>
        </w:rPr>
        <w:t xml:space="preserve">4.906, </w:t>
      </w:r>
      <w:r w:rsidRPr="0FCB4B77">
        <w:rPr>
          <w:rFonts w:eastAsiaTheme="minorEastAsia"/>
          <w:i/>
          <w:iCs/>
        </w:rPr>
        <w:t>t</w:t>
      </w:r>
      <w:r w:rsidRPr="0FCB4B77">
        <w:rPr>
          <w:rFonts w:eastAsiaTheme="minorEastAsia"/>
        </w:rPr>
        <w:t xml:space="preserve"> = 0.302). Same pseudowords in experiment 1 used in the experiment 2.</w:t>
      </w:r>
    </w:p>
    <w:p w14:paraId="7D616178" w14:textId="204EB670" w:rsidR="4686ABA5" w:rsidRDefault="0FCB4B77" w:rsidP="0FCB4B77">
      <w:pPr>
        <w:rPr>
          <w:rFonts w:eastAsiaTheme="minorEastAsia"/>
          <w:i/>
          <w:iCs/>
        </w:rPr>
      </w:pPr>
      <w:r w:rsidRPr="0FCB4B77">
        <w:rPr>
          <w:rFonts w:eastAsiaTheme="minorEastAsia"/>
          <w:i/>
          <w:iCs/>
        </w:rPr>
        <w:t>Procedure</w:t>
      </w:r>
    </w:p>
    <w:p w14:paraId="2EF51A17" w14:textId="0584621A" w:rsidR="4686ABA5" w:rsidRDefault="0FCB4B77" w:rsidP="0FCB4B77">
      <w:pPr>
        <w:rPr>
          <w:rFonts w:eastAsiaTheme="minorEastAsia"/>
          <w:color w:val="222222"/>
        </w:rPr>
      </w:pPr>
      <w:r w:rsidRPr="0FCB4B77">
        <w:rPr>
          <w:rFonts w:eastAsiaTheme="minorEastAsia"/>
          <w:color w:val="222222"/>
        </w:rPr>
        <w:t>The procedure is the same as experiment 1.</w:t>
      </w:r>
    </w:p>
    <w:p w14:paraId="68DB5F06" w14:textId="7457F0AF" w:rsidR="4686ABA5" w:rsidRDefault="0FCB4B77" w:rsidP="0FCB4B77">
      <w:pPr>
        <w:rPr>
          <w:rFonts w:eastAsiaTheme="minorEastAsia"/>
          <w:i/>
          <w:iCs/>
          <w:color w:val="222222"/>
        </w:rPr>
      </w:pPr>
      <w:r w:rsidRPr="0FCB4B77">
        <w:rPr>
          <w:rFonts w:eastAsiaTheme="minorEastAsia"/>
          <w:i/>
          <w:iCs/>
          <w:color w:val="222222"/>
        </w:rPr>
        <w:t>Data analysis</w:t>
      </w:r>
    </w:p>
    <w:p w14:paraId="4F3FE802" w14:textId="78D1B4C6" w:rsidR="4686ABA5" w:rsidRDefault="0FCB4B77" w:rsidP="4686ABA5">
      <w:r>
        <w:t>Reaction times shorter than 250 ms were disregarded (</w:t>
      </w:r>
      <w:r w:rsidR="004306A9">
        <w:t>….</w:t>
      </w:r>
      <w:r>
        <w:t>). A response deadline of 2000 ms was set, and any response exceeding this timeframe was automatically classified as an error by the program (</w:t>
      </w:r>
      <w:r w:rsidR="004306A9">
        <w:t>….</w:t>
      </w:r>
      <w:r>
        <w:t>). There were no participants whose accuracy fell below the threshold of %75.</w:t>
      </w:r>
    </w:p>
    <w:p w14:paraId="7DA082ED" w14:textId="349FBD06" w:rsidR="4686ABA5" w:rsidRDefault="0FCB4B77" w:rsidP="4686ABA5">
      <w:r>
        <w:t>Data analysis method is the same as experiment 1.</w:t>
      </w:r>
    </w:p>
    <w:p w14:paraId="63F3A8A6" w14:textId="25F51722" w:rsidR="4686ABA5" w:rsidRDefault="0FCB4B77" w:rsidP="0FCB4B77">
      <w:pPr>
        <w:rPr>
          <w:i/>
          <w:iCs/>
        </w:rPr>
      </w:pPr>
      <w:r w:rsidRPr="0FCB4B77">
        <w:rPr>
          <w:i/>
          <w:iCs/>
        </w:rPr>
        <w:t>Results</w:t>
      </w:r>
    </w:p>
    <w:p w14:paraId="1DB914D1" w14:textId="0489CBAF" w:rsidR="4686ABA5" w:rsidRDefault="001B633D" w:rsidP="4686ABA5">
      <w:r w:rsidRPr="001B633D">
        <w:t>Error responses and response times (RTs) lower than 250 ms were removed from the latency and accuracy analyses</w:t>
      </w:r>
      <w:r w:rsidRPr="001B633D">
        <w:rPr>
          <w:i/>
          <w:iCs/>
        </w:rPr>
        <w:t xml:space="preserve"> </w:t>
      </w:r>
      <w:r>
        <w:rPr>
          <w:i/>
          <w:iCs/>
        </w:rPr>
        <w:t xml:space="preserve">(N = </w:t>
      </w:r>
      <w:r>
        <w:t xml:space="preserve"> 435, %4.5). </w:t>
      </w:r>
      <w:r w:rsidR="0FCB4B77">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004306A9" w14:paraId="79D36AC0" w14:textId="77777777" w:rsidTr="00586A79">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B2FE51" w14:textId="77777777" w:rsidR="004306A9" w:rsidRDefault="004306A9" w:rsidP="00586A79">
            <w:pPr>
              <w:spacing w:after="0"/>
            </w:pPr>
            <w:commentRangeStart w:id="3"/>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t>
            </w:r>
            <w:commentRangeEnd w:id="3"/>
            <w:r w:rsidR="00CE32F9">
              <w:rPr>
                <w:rStyle w:val="CommentReference"/>
              </w:rPr>
              <w:commentReference w:id="3"/>
            </w:r>
            <w:r w:rsidRPr="326BC3F8">
              <w:rPr>
                <w:rFonts w:ascii="Times New Roman" w:eastAsia="Times New Roman" w:hAnsi="Times New Roman" w:cs="Times New Roman"/>
                <w:color w:val="000000" w:themeColor="text1"/>
                <w:sz w:val="20"/>
                <w:szCs w:val="20"/>
              </w:rPr>
              <w:t xml:space="preserve">word conditions and vowel harmony conditions. </w:t>
            </w:r>
          </w:p>
        </w:tc>
      </w:tr>
      <w:tr w:rsidR="004306A9" w14:paraId="555F36DB" w14:textId="77777777" w:rsidTr="00586A79">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B33538"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0D8DB7"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2F02A6A8"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3C05A91"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Accuracy</w:t>
            </w:r>
          </w:p>
        </w:tc>
      </w:tr>
      <w:tr w:rsidR="004306A9" w14:paraId="31AC2858" w14:textId="77777777" w:rsidTr="00586A79">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40C842A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DB1EB5D"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D9F41CE"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004306A9" w14:paraId="77BC33C4"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4948DC3"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420F4ADB"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Harmonic</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5FB7854E" w14:textId="4B82DE9C" w:rsidR="004306A9" w:rsidRDefault="004306A9" w:rsidP="00586A79">
            <w:pPr>
              <w:spacing w:after="0"/>
              <w:jc w:val="center"/>
            </w:pPr>
            <w:r>
              <w:rPr>
                <w:rFonts w:ascii="Times New Roman" w:eastAsia="Times New Roman" w:hAnsi="Times New Roman" w:cs="Times New Roman"/>
                <w:color w:val="000000" w:themeColor="text1"/>
                <w:sz w:val="20"/>
                <w:szCs w:val="20"/>
              </w:rPr>
              <w:t>585.10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(159.9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E81E1B2" w14:textId="2CB72E0E"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0.18</w:t>
            </w:r>
            <w:r w:rsidRPr="326BC3F8">
              <w:rPr>
                <w:rFonts w:ascii="Times New Roman" w:eastAsia="Times New Roman" w:hAnsi="Times New Roman" w:cs="Times New Roman"/>
                <w:color w:val="000000" w:themeColor="text1"/>
                <w:sz w:val="20"/>
                <w:szCs w:val="20"/>
              </w:rPr>
              <w:t>)</w:t>
            </w:r>
          </w:p>
        </w:tc>
      </w:tr>
      <w:tr w:rsidR="004306A9" w14:paraId="431D26D4" w14:textId="77777777" w:rsidTr="00586A79">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B0DCF6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BDAAC24"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F0A8F03"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r>
      <w:tr w:rsidR="004306A9" w14:paraId="1E555EAF"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0676A75"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A6BE35F"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Harmonic</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07FE7753" w14:textId="37D2DC82" w:rsidR="004306A9" w:rsidRDefault="004306A9" w:rsidP="00586A79">
            <w:pPr>
              <w:spacing w:after="0"/>
              <w:jc w:val="center"/>
            </w:pPr>
            <w:r>
              <w:rPr>
                <w:rFonts w:ascii="Times New Roman" w:eastAsia="Times New Roman" w:hAnsi="Times New Roman" w:cs="Times New Roman"/>
                <w:color w:val="000000" w:themeColor="text1"/>
                <w:sz w:val="20"/>
                <w:szCs w:val="20"/>
              </w:rPr>
              <w:t>668.20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(181.6)</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48346D64" w14:textId="79446293"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0.23</w:t>
            </w:r>
            <w:r w:rsidRPr="326BC3F8">
              <w:rPr>
                <w:rFonts w:ascii="Times New Roman" w:eastAsia="Times New Roman" w:hAnsi="Times New Roman" w:cs="Times New Roman"/>
                <w:color w:val="000000" w:themeColor="text1"/>
                <w:sz w:val="20"/>
                <w:szCs w:val="20"/>
              </w:rPr>
              <w:t>)</w:t>
            </w:r>
          </w:p>
        </w:tc>
      </w:tr>
      <w:tr w:rsidR="004306A9" w14:paraId="726FF478" w14:textId="77777777" w:rsidTr="00586A79">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C1E32BF"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D8D94B1"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Disharmonic</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8E12D4" w14:textId="3FBB6560" w:rsidR="004306A9" w:rsidRDefault="004306A9" w:rsidP="00586A79">
            <w:pPr>
              <w:spacing w:after="0"/>
              <w:jc w:val="center"/>
            </w:pPr>
            <w:r>
              <w:rPr>
                <w:rFonts w:ascii="Times New Roman" w:eastAsia="Times New Roman" w:hAnsi="Times New Roman" w:cs="Times New Roman"/>
                <w:color w:val="000000" w:themeColor="text1"/>
                <w:sz w:val="20"/>
                <w:szCs w:val="20"/>
              </w:rPr>
              <w:t>664.00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187.9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47548A1" w14:textId="2D2AFF25"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0.9</w:t>
            </w:r>
            <w:r>
              <w:rPr>
                <w:rFonts w:ascii="Times New Roman" w:eastAsia="Times New Roman" w:hAnsi="Times New Roman" w:cs="Times New Roman"/>
                <w:color w:val="000000" w:themeColor="text1"/>
                <w:sz w:val="20"/>
                <w:szCs w:val="20"/>
              </w:rPr>
              <w:t>6</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0.21</w:t>
            </w:r>
            <w:r w:rsidRPr="326BC3F8">
              <w:rPr>
                <w:rFonts w:ascii="Times New Roman" w:eastAsia="Times New Roman" w:hAnsi="Times New Roman" w:cs="Times New Roman"/>
                <w:color w:val="000000" w:themeColor="text1"/>
                <w:sz w:val="20"/>
                <w:szCs w:val="20"/>
              </w:rPr>
              <w:t>)</w:t>
            </w:r>
          </w:p>
        </w:tc>
      </w:tr>
    </w:tbl>
    <w:p w14:paraId="4C029156" w14:textId="77777777" w:rsidR="004306A9" w:rsidRDefault="004306A9" w:rsidP="004306A9"/>
    <w:p w14:paraId="5675C22B" w14:textId="21929F0C" w:rsidR="001B633D" w:rsidRPr="00355FC8" w:rsidRDefault="001B633D" w:rsidP="001B633D">
      <w:pPr>
        <w:spacing w:line="276" w:lineRule="auto"/>
        <w:rPr>
          <w:rFonts w:ascii="Times New Roman" w:hAnsi="Times New Roman" w:cs="Times New Roman"/>
        </w:rPr>
      </w:pPr>
      <w:r w:rsidRPr="00355FC8">
        <w:rPr>
          <w:rFonts w:ascii="Times New Roman" w:hAnsi="Times New Roman" w:cs="Times New Roman"/>
        </w:rPr>
        <w:t xml:space="preserve">The </w:t>
      </w:r>
      <w:r w:rsidR="006C7A49">
        <w:rPr>
          <w:rFonts w:ascii="Times New Roman" w:hAnsi="Times New Roman" w:cs="Times New Roman"/>
        </w:rPr>
        <w:t>reaction times</w:t>
      </w:r>
      <w:r w:rsidRPr="00355FC8">
        <w:rPr>
          <w:rFonts w:ascii="Times New Roman" w:hAnsi="Times New Roman" w:cs="Times New Roman"/>
        </w:rPr>
        <w:t xml:space="preserve"> were</w:t>
      </w:r>
      <w:r w:rsidR="006C7A49">
        <w:rPr>
          <w:rFonts w:ascii="Times New Roman" w:hAnsi="Times New Roman" w:cs="Times New Roman"/>
        </w:rPr>
        <w:t xml:space="preserve"> slightly</w:t>
      </w:r>
      <w:r w:rsidRPr="00355FC8">
        <w:rPr>
          <w:rFonts w:ascii="Times New Roman" w:hAnsi="Times New Roman" w:cs="Times New Roman"/>
        </w:rPr>
        <w:t xml:space="preserve"> faster </w:t>
      </w:r>
      <w:r w:rsidR="006C7A49">
        <w:rPr>
          <w:rFonts w:ascii="Times New Roman" w:hAnsi="Times New Roman" w:cs="Times New Roman"/>
        </w:rPr>
        <w:t>for</w:t>
      </w:r>
      <w:r w:rsidRPr="00355FC8">
        <w:rPr>
          <w:rFonts w:ascii="Times New Roman" w:hAnsi="Times New Roman" w:cs="Times New Roman"/>
        </w:rPr>
        <w:t xml:space="preserve"> </w:t>
      </w:r>
      <w:r w:rsidR="006C7A49">
        <w:rPr>
          <w:rFonts w:ascii="Times New Roman" w:hAnsi="Times New Roman" w:cs="Times New Roman"/>
        </w:rPr>
        <w:t>disharmonic pseudowords compared to</w:t>
      </w:r>
      <w:r w:rsidRPr="00355FC8">
        <w:rPr>
          <w:rFonts w:ascii="Times New Roman" w:hAnsi="Times New Roman" w:cs="Times New Roman"/>
        </w:rPr>
        <w:t xml:space="preserve"> </w:t>
      </w:r>
      <w:r w:rsidR="006C7A49">
        <w:rPr>
          <w:rFonts w:ascii="Times New Roman" w:hAnsi="Times New Roman" w:cs="Times New Roman"/>
        </w:rPr>
        <w:t xml:space="preserve">harmonic pseudowords </w:t>
      </w:r>
      <w:r w:rsidRPr="00355FC8">
        <w:rPr>
          <w:rFonts w:ascii="Times New Roman" w:hAnsi="Times New Roman" w:cs="Times New Roman"/>
        </w:rPr>
        <w:t>(</w:t>
      </w:r>
      <w:r w:rsidR="00590FAF">
        <w:rPr>
          <w:rFonts w:ascii="Times New Roman" w:hAnsi="Times New Roman" w:cs="Times New Roman"/>
        </w:rPr>
        <w:t xml:space="preserve">effect; 4.20 ms, </w:t>
      </w:r>
      <w:r w:rsidRPr="00355FC8">
        <w:rPr>
          <w:rFonts w:ascii="Times New Roman" w:hAnsi="Times New Roman" w:cs="Times New Roman"/>
          <w:i/>
          <w:iCs/>
        </w:rPr>
        <w:t>b</w:t>
      </w:r>
      <w:r w:rsidRPr="00355FC8">
        <w:rPr>
          <w:rFonts w:ascii="Times New Roman" w:hAnsi="Times New Roman" w:cs="Times New Roman"/>
        </w:rPr>
        <w:t xml:space="preserve"> = </w:t>
      </w:r>
      <w:r w:rsidR="006C7A49">
        <w:rPr>
          <w:rFonts w:ascii="Times New Roman" w:hAnsi="Times New Roman" w:cs="Times New Roman"/>
        </w:rPr>
        <w:t>-8.18</w:t>
      </w:r>
      <w:r w:rsidRPr="00355FC8">
        <w:rPr>
          <w:rFonts w:ascii="Times New Roman" w:hAnsi="Times New Roman" w:cs="Times New Roman"/>
        </w:rPr>
        <w:t xml:space="preserve">, 95% </w:t>
      </w:r>
      <w:proofErr w:type="spellStart"/>
      <w:r w:rsidRPr="00355FC8">
        <w:rPr>
          <w:rFonts w:ascii="Times New Roman" w:hAnsi="Times New Roman" w:cs="Times New Roman"/>
        </w:rPr>
        <w:t>CrI</w:t>
      </w:r>
      <w:proofErr w:type="spellEnd"/>
      <w:r w:rsidRPr="00355FC8">
        <w:rPr>
          <w:rFonts w:ascii="Times New Roman" w:hAnsi="Times New Roman" w:cs="Times New Roman"/>
        </w:rPr>
        <w:t xml:space="preserve"> [</w:t>
      </w:r>
      <w:r w:rsidR="006C7A49">
        <w:rPr>
          <w:rFonts w:ascii="Times New Roman" w:hAnsi="Times New Roman" w:cs="Times New Roman"/>
        </w:rPr>
        <w:t>-17.26</w:t>
      </w:r>
      <w:r w:rsidRPr="00355FC8">
        <w:rPr>
          <w:rFonts w:ascii="Times New Roman" w:hAnsi="Times New Roman" w:cs="Times New Roman"/>
        </w:rPr>
        <w:t xml:space="preserve">, </w:t>
      </w:r>
      <w:r w:rsidR="006C7A49">
        <w:rPr>
          <w:rFonts w:ascii="Times New Roman" w:hAnsi="Times New Roman" w:cs="Times New Roman"/>
        </w:rPr>
        <w:t>0.84</w:t>
      </w:r>
      <w:r w:rsidRPr="00355FC8">
        <w:rPr>
          <w:rFonts w:ascii="Times New Roman" w:hAnsi="Times New Roman" w:cs="Times New Roman"/>
        </w:rPr>
        <w:t>])</w:t>
      </w:r>
      <w:r w:rsidR="006C7A49">
        <w:rPr>
          <w:rFonts w:ascii="Times New Roman" w:hAnsi="Times New Roman" w:cs="Times New Roman"/>
        </w:rPr>
        <w:t xml:space="preserve">, </w:t>
      </w:r>
      <w:r w:rsidR="006C7A49" w:rsidRPr="006C7A49">
        <w:rPr>
          <w:rFonts w:ascii="Times New Roman" w:hAnsi="Times New Roman" w:cs="Times New Roman"/>
        </w:rPr>
        <w:t xml:space="preserve">However, it can be interpreted that this difference is not decisive since 0 is in the </w:t>
      </w:r>
      <w:r w:rsidR="006C7A49">
        <w:rPr>
          <w:rFonts w:ascii="Times New Roman" w:hAnsi="Times New Roman" w:cs="Times New Roman"/>
        </w:rPr>
        <w:t>credible interval</w:t>
      </w:r>
      <w:r w:rsidR="006C7A49" w:rsidRPr="006C7A49">
        <w:rPr>
          <w:rFonts w:ascii="Times New Roman" w:hAnsi="Times New Roman" w:cs="Times New Roman"/>
        </w:rPr>
        <w:t>.</w:t>
      </w:r>
    </w:p>
    <w:p w14:paraId="70331B9C" w14:textId="6851CA5E" w:rsidR="00590FAF" w:rsidRPr="00355FC8" w:rsidRDefault="00590FAF" w:rsidP="00590FAF">
      <w:pPr>
        <w:spacing w:line="276" w:lineRule="auto"/>
        <w:rPr>
          <w:rFonts w:ascii="Times New Roman" w:hAnsi="Times New Roman" w:cs="Times New Roman"/>
        </w:rPr>
      </w:pPr>
      <w:r>
        <w:rPr>
          <w:rFonts w:ascii="Times New Roman" w:hAnsi="Times New Roman" w:cs="Times New Roman"/>
        </w:rPr>
        <w:t>T</w:t>
      </w:r>
      <w:r w:rsidR="006C7A49">
        <w:rPr>
          <w:rFonts w:ascii="Times New Roman" w:hAnsi="Times New Roman" w:cs="Times New Roman"/>
        </w:rPr>
        <w:t xml:space="preserve">he accuracy rate was </w:t>
      </w:r>
      <w:r>
        <w:rPr>
          <w:rFonts w:ascii="Times New Roman" w:hAnsi="Times New Roman" w:cs="Times New Roman"/>
        </w:rPr>
        <w:t xml:space="preserve">marginally higher for disharmonic pseudowords compared to harmonic pseudowords </w:t>
      </w:r>
      <w:r w:rsidR="001B633D" w:rsidRPr="00355FC8">
        <w:rPr>
          <w:rFonts w:ascii="Times New Roman" w:hAnsi="Times New Roman" w:cs="Times New Roman"/>
        </w:rPr>
        <w:t>(</w:t>
      </w:r>
      <w:r>
        <w:rPr>
          <w:rFonts w:ascii="Times New Roman" w:hAnsi="Times New Roman" w:cs="Times New Roman"/>
        </w:rPr>
        <w:t>effect; 0.1,</w:t>
      </w:r>
      <w:r w:rsidRPr="00355FC8">
        <w:rPr>
          <w:rFonts w:ascii="Times New Roman" w:hAnsi="Times New Roman" w:cs="Times New Roman"/>
          <w:i/>
          <w:iCs/>
        </w:rPr>
        <w:t xml:space="preserve"> </w:t>
      </w:r>
      <w:r w:rsidR="001B633D" w:rsidRPr="00355FC8">
        <w:rPr>
          <w:rFonts w:ascii="Times New Roman" w:hAnsi="Times New Roman" w:cs="Times New Roman"/>
          <w:i/>
          <w:iCs/>
        </w:rPr>
        <w:t xml:space="preserve">b </w:t>
      </w:r>
      <w:r w:rsidR="001B633D" w:rsidRPr="00355FC8">
        <w:rPr>
          <w:rFonts w:ascii="Times New Roman" w:hAnsi="Times New Roman" w:cs="Times New Roman"/>
        </w:rPr>
        <w:t xml:space="preserve">= 0.14, 95% </w:t>
      </w:r>
      <w:proofErr w:type="spellStart"/>
      <w:r w:rsidR="001B633D" w:rsidRPr="00355FC8">
        <w:rPr>
          <w:rFonts w:ascii="Times New Roman" w:hAnsi="Times New Roman" w:cs="Times New Roman"/>
        </w:rPr>
        <w:t>CrI</w:t>
      </w:r>
      <w:proofErr w:type="spellEnd"/>
      <w:r w:rsidR="001B633D" w:rsidRPr="00355FC8">
        <w:rPr>
          <w:rFonts w:ascii="Times New Roman" w:hAnsi="Times New Roman" w:cs="Times New Roman"/>
        </w:rPr>
        <w:t xml:space="preserve"> [-0.13, 0.13])</w:t>
      </w:r>
      <w:r>
        <w:rPr>
          <w:rFonts w:ascii="Times New Roman" w:hAnsi="Times New Roman" w:cs="Times New Roman"/>
        </w:rPr>
        <w:t>, nonetheless,</w:t>
      </w:r>
      <w:r w:rsidRPr="006C7A49">
        <w:rPr>
          <w:rFonts w:ascii="Times New Roman" w:hAnsi="Times New Roman" w:cs="Times New Roman"/>
        </w:rPr>
        <w:t xml:space="preserve"> it can</w:t>
      </w:r>
      <w:r>
        <w:rPr>
          <w:rFonts w:ascii="Times New Roman" w:hAnsi="Times New Roman" w:cs="Times New Roman"/>
        </w:rPr>
        <w:t>not</w:t>
      </w:r>
      <w:r w:rsidRPr="006C7A49">
        <w:rPr>
          <w:rFonts w:ascii="Times New Roman" w:hAnsi="Times New Roman" w:cs="Times New Roman"/>
        </w:rPr>
        <w:t xml:space="preserve"> be interpreted that this difference is decisive since 0 is in the </w:t>
      </w:r>
      <w:r>
        <w:rPr>
          <w:rFonts w:ascii="Times New Roman" w:hAnsi="Times New Roman" w:cs="Times New Roman"/>
        </w:rPr>
        <w:t>credible interval again</w:t>
      </w:r>
      <w:r w:rsidRPr="006C7A49">
        <w:rPr>
          <w:rFonts w:ascii="Times New Roman" w:hAnsi="Times New Roman" w:cs="Times New Roman"/>
        </w:rPr>
        <w:t>.</w:t>
      </w:r>
    </w:p>
    <w:p w14:paraId="7EA6BD24" w14:textId="73B73378" w:rsidR="001B633D" w:rsidRDefault="001B633D" w:rsidP="001B633D">
      <w:pPr>
        <w:spacing w:line="276" w:lineRule="auto"/>
        <w:rPr>
          <w:rFonts w:ascii="Times New Roman" w:hAnsi="Times New Roman" w:cs="Times New Roman"/>
        </w:rPr>
      </w:pPr>
    </w:p>
    <w:p w14:paraId="5DB2FFE5" w14:textId="77777777" w:rsidR="001B633D" w:rsidRPr="00355FC8" w:rsidRDefault="001B633D" w:rsidP="001B633D">
      <w:pPr>
        <w:spacing w:line="276" w:lineRule="auto"/>
        <w:rPr>
          <w:rFonts w:ascii="Times New Roman" w:hAnsi="Times New Roman" w:cs="Times New Roman"/>
        </w:rPr>
      </w:pPr>
    </w:p>
    <w:p w14:paraId="1438B116" w14:textId="32F07D0E" w:rsidR="4686ABA5" w:rsidRDefault="4686ABA5" w:rsidP="4686ABA5">
      <w:pPr>
        <w:rPr>
          <w:rFonts w:eastAsiaTheme="minorEastAsia"/>
        </w:rPr>
      </w:pPr>
    </w:p>
    <w:p w14:paraId="3874DFBD" w14:textId="0BC56ACC" w:rsidR="4686ABA5" w:rsidRDefault="4686ABA5" w:rsidP="4686ABA5">
      <w:pPr>
        <w:rPr>
          <w:rFonts w:eastAsiaTheme="minorEastAsia"/>
        </w:rPr>
      </w:pPr>
    </w:p>
    <w:p w14:paraId="5AE61CA7" w14:textId="0E5B400A" w:rsidR="4686ABA5" w:rsidRDefault="4686ABA5" w:rsidP="4686ABA5">
      <w:pPr>
        <w:rPr>
          <w:rFonts w:eastAsiaTheme="minorEastAsia"/>
        </w:rPr>
      </w:pPr>
    </w:p>
    <w:p w14:paraId="1014A872" w14:textId="64B7B275" w:rsidR="4686ABA5" w:rsidRDefault="4686ABA5" w:rsidP="4686ABA5">
      <w:pPr>
        <w:rPr>
          <w:rFonts w:eastAsiaTheme="minorEastAsia"/>
        </w:rPr>
      </w:pPr>
    </w:p>
    <w:p w14:paraId="3FA7CD2B" w14:textId="6310FDCE" w:rsidR="4686ABA5" w:rsidRDefault="4686ABA5" w:rsidP="4686ABA5">
      <w:pPr>
        <w:rPr>
          <w:rFonts w:eastAsiaTheme="minorEastAsia"/>
        </w:rPr>
      </w:pPr>
    </w:p>
    <w:p w14:paraId="4086C618" w14:textId="65EA39F1" w:rsidR="4686ABA5" w:rsidRDefault="4686ABA5" w:rsidP="4686ABA5">
      <w:pPr>
        <w:rPr>
          <w:rFonts w:eastAsiaTheme="minorEastAsia"/>
        </w:rPr>
      </w:pPr>
    </w:p>
    <w:p w14:paraId="3C072472" w14:textId="4F844554" w:rsidR="4686ABA5" w:rsidRDefault="4686ABA5" w:rsidP="4686ABA5">
      <w:pPr>
        <w:rPr>
          <w:rFonts w:eastAsiaTheme="minorEastAsia"/>
        </w:rPr>
      </w:pPr>
    </w:p>
    <w:p w14:paraId="37C023C3" w14:textId="0E1234AC" w:rsidR="4686ABA5" w:rsidRDefault="4686ABA5" w:rsidP="4686ABA5">
      <w:pPr>
        <w:rPr>
          <w:rFonts w:eastAsiaTheme="minorEastAsia"/>
        </w:rPr>
      </w:pPr>
    </w:p>
    <w:p w14:paraId="586E7E07" w14:textId="6C54A0B1" w:rsidR="4686ABA5" w:rsidRDefault="4686ABA5" w:rsidP="4686ABA5">
      <w:pPr>
        <w:rPr>
          <w:rFonts w:eastAsiaTheme="minorEastAsia"/>
        </w:rPr>
      </w:pPr>
    </w:p>
    <w:p w14:paraId="6C386CD2" w14:textId="38F9F8D8" w:rsidR="4686ABA5" w:rsidRDefault="4686ABA5" w:rsidP="4686ABA5">
      <w:pPr>
        <w:rPr>
          <w:rFonts w:eastAsiaTheme="minorEastAsia"/>
        </w:rPr>
      </w:pPr>
    </w:p>
    <w:p w14:paraId="06C1521E" w14:textId="313A926E" w:rsidR="4686ABA5" w:rsidRDefault="4686ABA5" w:rsidP="4686ABA5">
      <w:pPr>
        <w:rPr>
          <w:rFonts w:eastAsiaTheme="minorEastAsia"/>
        </w:rPr>
      </w:pPr>
    </w:p>
    <w:p w14:paraId="19C73217" w14:textId="56D25D2C" w:rsidR="4686ABA5" w:rsidRDefault="4686ABA5" w:rsidP="4686ABA5">
      <w:pPr>
        <w:rPr>
          <w:rFonts w:eastAsiaTheme="minorEastAsia"/>
        </w:rPr>
      </w:pPr>
    </w:p>
    <w:p w14:paraId="5EA950AA" w14:textId="5EE3281F" w:rsidR="4686ABA5" w:rsidRDefault="4686ABA5" w:rsidP="4686ABA5">
      <w:pPr>
        <w:rPr>
          <w:rFonts w:eastAsiaTheme="minorEastAsia"/>
        </w:rPr>
      </w:pPr>
    </w:p>
    <w:p w14:paraId="45F77305" w14:textId="1CE884FC" w:rsidR="326BC3F8" w:rsidRDefault="326BC3F8" w:rsidP="326BC3F8">
      <w:pPr>
        <w:rPr>
          <w:rFonts w:eastAsiaTheme="minorEastAsia"/>
        </w:rPr>
      </w:pPr>
    </w:p>
    <w:p w14:paraId="582652C2" w14:textId="65580343" w:rsidR="5B4B8B6C" w:rsidRDefault="326BC3F8" w:rsidP="326BC3F8">
      <w:pPr>
        <w:rPr>
          <w:rFonts w:eastAsiaTheme="minorEastAsia"/>
        </w:rPr>
      </w:pPr>
      <w:r w:rsidRPr="326BC3F8">
        <w:rPr>
          <w:rFonts w:eastAsiaTheme="minorEastAsia"/>
        </w:rPr>
        <w:t xml:space="preserve">References </w:t>
      </w:r>
    </w:p>
    <w:p w14:paraId="307229E7" w14:textId="5DB29AF5" w:rsidR="5B4B8B6C" w:rsidRDefault="326BC3F8" w:rsidP="326BC3F8">
      <w:pPr>
        <w:ind w:left="567" w:hanging="567"/>
        <w:rPr>
          <w:rFonts w:ascii="Times New Roman" w:eastAsia="Times New Roman" w:hAnsi="Times New Roman" w:cs="Times New Roman"/>
        </w:rPr>
      </w:pPr>
      <w:proofErr w:type="spellStart"/>
      <w:r w:rsidRPr="326BC3F8">
        <w:rPr>
          <w:rFonts w:ascii="Times New Roman" w:eastAsia="Times New Roman" w:hAnsi="Times New Roman" w:cs="Times New Roman"/>
        </w:rPr>
        <w:t>Acartürk</w:t>
      </w:r>
      <w:proofErr w:type="spellEnd"/>
      <w:r w:rsidRPr="326BC3F8">
        <w:rPr>
          <w:rFonts w:ascii="Times New Roman" w:eastAsia="Times New Roman" w:hAnsi="Times New Roman" w:cs="Times New Roman"/>
        </w:rPr>
        <w:t xml:space="preserve">, C., </w:t>
      </w:r>
      <w:proofErr w:type="spellStart"/>
      <w:r w:rsidRPr="326BC3F8">
        <w:rPr>
          <w:rFonts w:ascii="Times New Roman" w:eastAsia="Times New Roman" w:hAnsi="Times New Roman" w:cs="Times New Roman"/>
        </w:rPr>
        <w:t>Özkan</w:t>
      </w:r>
      <w:proofErr w:type="spellEnd"/>
      <w:r w:rsidRPr="326BC3F8">
        <w:rPr>
          <w:rFonts w:ascii="Times New Roman" w:eastAsia="Times New Roman" w:hAnsi="Times New Roman" w:cs="Times New Roman"/>
        </w:rPr>
        <w:t xml:space="preserve">, A., </w:t>
      </w:r>
      <w:proofErr w:type="spellStart"/>
      <w:r w:rsidRPr="326BC3F8">
        <w:rPr>
          <w:rFonts w:ascii="Times New Roman" w:eastAsia="Times New Roman" w:hAnsi="Times New Roman" w:cs="Times New Roman"/>
        </w:rPr>
        <w:t>Pekçetin</w:t>
      </w:r>
      <w:proofErr w:type="spellEnd"/>
      <w:r w:rsidRPr="326BC3F8">
        <w:rPr>
          <w:rFonts w:ascii="Times New Roman" w:eastAsia="Times New Roman" w:hAnsi="Times New Roman" w:cs="Times New Roman"/>
        </w:rPr>
        <w:t xml:space="preserve">, T. N., </w:t>
      </w:r>
      <w:proofErr w:type="spellStart"/>
      <w:r w:rsidRPr="326BC3F8">
        <w:rPr>
          <w:rFonts w:ascii="Times New Roman" w:eastAsia="Times New Roman" w:hAnsi="Times New Roman" w:cs="Times New Roman"/>
        </w:rPr>
        <w:t>Ormanoğlu</w:t>
      </w:r>
      <w:proofErr w:type="spellEnd"/>
      <w:r w:rsidRPr="326BC3F8">
        <w:rPr>
          <w:rFonts w:ascii="Times New Roman" w:eastAsia="Times New Roman" w:hAnsi="Times New Roman" w:cs="Times New Roman"/>
        </w:rPr>
        <w:t xml:space="preserve">, Z., &amp; </w:t>
      </w:r>
      <w:proofErr w:type="spellStart"/>
      <w:r w:rsidRPr="326BC3F8">
        <w:rPr>
          <w:rFonts w:ascii="Times New Roman" w:eastAsia="Times New Roman" w:hAnsi="Times New Roman" w:cs="Times New Roman"/>
        </w:rPr>
        <w:t>Kırkıcı</w:t>
      </w:r>
      <w:proofErr w:type="spellEnd"/>
      <w:r w:rsidRPr="326BC3F8">
        <w:rPr>
          <w:rFonts w:ascii="Times New Roman" w:eastAsia="Times New Roman" w:hAnsi="Times New Roman" w:cs="Times New Roman"/>
        </w:rPr>
        <w:t xml:space="preserve">, B. (2023). </w:t>
      </w:r>
      <w:proofErr w:type="spellStart"/>
      <w:r w:rsidRPr="326BC3F8">
        <w:rPr>
          <w:rFonts w:ascii="Times New Roman" w:eastAsia="Times New Roman" w:hAnsi="Times New Roman" w:cs="Times New Roman"/>
        </w:rPr>
        <w:t>Turead</w:t>
      </w:r>
      <w:proofErr w:type="spellEnd"/>
      <w:r w:rsidRPr="326BC3F8">
        <w:rPr>
          <w:rFonts w:ascii="Times New Roman" w:eastAsia="Times New Roman" w:hAnsi="Times New Roman" w:cs="Times New Roman"/>
        </w:rPr>
        <w:t xml:space="preserve">: An eye movement dataset of Turkish reading. </w:t>
      </w:r>
      <w:r w:rsidRPr="326BC3F8">
        <w:rPr>
          <w:rFonts w:ascii="Times New Roman" w:eastAsia="Times New Roman" w:hAnsi="Times New Roman" w:cs="Times New Roman"/>
          <w:i/>
          <w:iCs/>
        </w:rPr>
        <w:t>Behavior Research Methods</w:t>
      </w:r>
      <w:r w:rsidRPr="326BC3F8">
        <w:rPr>
          <w:rFonts w:ascii="Times New Roman" w:eastAsia="Times New Roman" w:hAnsi="Times New Roman" w:cs="Times New Roman"/>
        </w:rPr>
        <w:t xml:space="preserve">. </w:t>
      </w:r>
      <w:hyperlink r:id="rId11" w:history="1">
        <w:r w:rsidRPr="326BC3F8">
          <w:rPr>
            <w:rStyle w:val="Hyperlink"/>
            <w:rFonts w:ascii="Times New Roman" w:eastAsia="Times New Roman" w:hAnsi="Times New Roman" w:cs="Times New Roman"/>
            <w:sz w:val="24"/>
            <w:szCs w:val="24"/>
          </w:rPr>
          <w:t>https://doi.org/10.3758/s13428-023-02120-6</w:t>
        </w:r>
      </w:hyperlink>
      <w:r w:rsidRPr="326BC3F8">
        <w:rPr>
          <w:rFonts w:ascii="Times New Roman" w:eastAsia="Times New Roman" w:hAnsi="Times New Roman" w:cs="Times New Roman"/>
        </w:rPr>
        <w:t xml:space="preserve"> </w:t>
      </w:r>
    </w:p>
    <w:p w14:paraId="48763CC5" w14:textId="0E4FBEA4" w:rsidR="1A48FC87" w:rsidRDefault="1A48FC87" w:rsidP="1A48FC87">
      <w:pPr>
        <w:ind w:left="567" w:hanging="567"/>
        <w:rPr>
          <w:rFonts w:ascii="Times New Roman" w:eastAsia="Times New Roman" w:hAnsi="Times New Roman" w:cs="Times New Roman"/>
          <w:sz w:val="24"/>
          <w:szCs w:val="24"/>
        </w:rPr>
      </w:pPr>
      <w:proofErr w:type="spellStart"/>
      <w:r w:rsidRPr="1A48FC87">
        <w:rPr>
          <w:rFonts w:ascii="Times New Roman" w:eastAsia="Times New Roman" w:hAnsi="Times New Roman" w:cs="Times New Roman"/>
        </w:rPr>
        <w:t>Acartürk</w:t>
      </w:r>
      <w:proofErr w:type="spellEnd"/>
      <w:r w:rsidRPr="1A48FC87">
        <w:rPr>
          <w:rFonts w:ascii="Times New Roman" w:eastAsia="Times New Roman" w:hAnsi="Times New Roman" w:cs="Times New Roman"/>
        </w:rPr>
        <w:t xml:space="preserve">, C., </w:t>
      </w:r>
      <w:proofErr w:type="spellStart"/>
      <w:r w:rsidRPr="1A48FC87">
        <w:rPr>
          <w:rFonts w:ascii="Times New Roman" w:eastAsia="Times New Roman" w:hAnsi="Times New Roman" w:cs="Times New Roman"/>
        </w:rPr>
        <w:t>Kılıç</w:t>
      </w:r>
      <w:proofErr w:type="spellEnd"/>
      <w:r w:rsidRPr="1A48FC87">
        <w:rPr>
          <w:rFonts w:ascii="Times New Roman" w:eastAsia="Times New Roman" w:hAnsi="Times New Roman" w:cs="Times New Roman"/>
        </w:rPr>
        <w:t xml:space="preserve">, Ö., </w:t>
      </w:r>
      <w:proofErr w:type="spellStart"/>
      <w:r w:rsidRPr="1A48FC87">
        <w:rPr>
          <w:rFonts w:ascii="Times New Roman" w:eastAsia="Times New Roman" w:hAnsi="Times New Roman" w:cs="Times New Roman"/>
        </w:rPr>
        <w:t>Kırkıcı</w:t>
      </w:r>
      <w:proofErr w:type="spellEnd"/>
      <w:r w:rsidRPr="1A48FC87">
        <w:rPr>
          <w:rFonts w:ascii="Times New Roman" w:eastAsia="Times New Roman" w:hAnsi="Times New Roman" w:cs="Times New Roman"/>
        </w:rPr>
        <w:t xml:space="preserve">, B., Can, B., &amp; </w:t>
      </w:r>
      <w:proofErr w:type="spellStart"/>
      <w:r w:rsidRPr="1A48FC87">
        <w:rPr>
          <w:rFonts w:ascii="Times New Roman" w:eastAsia="Times New Roman" w:hAnsi="Times New Roman" w:cs="Times New Roman"/>
        </w:rPr>
        <w:t>Özkan</w:t>
      </w:r>
      <w:proofErr w:type="spellEnd"/>
      <w:r w:rsidRPr="1A48FC87">
        <w:rPr>
          <w:rFonts w:ascii="Times New Roman" w:eastAsia="Times New Roman" w:hAnsi="Times New Roman" w:cs="Times New Roman"/>
        </w:rPr>
        <w:t xml:space="preserve">, A. (2017). </w:t>
      </w:r>
      <w:r w:rsidRPr="1A48FC87">
        <w:rPr>
          <w:rFonts w:ascii="Times New Roman" w:eastAsia="Times New Roman" w:hAnsi="Times New Roman" w:cs="Times New Roman"/>
          <w:i/>
          <w:iCs/>
        </w:rPr>
        <w:t xml:space="preserve">The Role of Letter Frequency on Eye Movements in Sentential Pseudoword Reading. </w:t>
      </w:r>
    </w:p>
    <w:p w14:paraId="3683C18A" w14:textId="38033627" w:rsidR="1A48FC87" w:rsidRDefault="1A48FC87" w:rsidP="1A48FC87">
      <w:pPr>
        <w:ind w:left="567" w:hanging="567"/>
        <w:rPr>
          <w:del w:id="4" w:author="Berceste Özdemir" w:date="2023-11-30T10:31:00Z"/>
          <w:rFonts w:ascii="Times New Roman" w:eastAsia="Times New Roman" w:hAnsi="Times New Roman" w:cs="Times New Roman"/>
        </w:rPr>
      </w:pPr>
      <w:r w:rsidRPr="1A48FC87">
        <w:rPr>
          <w:rFonts w:ascii="Times New Roman" w:eastAsia="Times New Roman" w:hAnsi="Times New Roman" w:cs="Times New Roman"/>
        </w:rPr>
        <w:t xml:space="preserve">Bertram, R., </w:t>
      </w:r>
      <w:proofErr w:type="spellStart"/>
      <w:r w:rsidRPr="1A48FC87">
        <w:rPr>
          <w:rFonts w:ascii="Times New Roman" w:eastAsia="Times New Roman" w:hAnsi="Times New Roman" w:cs="Times New Roman"/>
        </w:rPr>
        <w:t>Pollatsek</w:t>
      </w:r>
      <w:proofErr w:type="spellEnd"/>
      <w:r w:rsidRPr="1A48FC87">
        <w:rPr>
          <w:rFonts w:ascii="Times New Roman" w:eastAsia="Times New Roman" w:hAnsi="Times New Roman" w:cs="Times New Roman"/>
        </w:rPr>
        <w:t xml:space="preserve">, A., &amp; </w:t>
      </w:r>
      <w:proofErr w:type="spellStart"/>
      <w:r w:rsidRPr="1A48FC87">
        <w:rPr>
          <w:rFonts w:ascii="Times New Roman" w:eastAsia="Times New Roman" w:hAnsi="Times New Roman" w:cs="Times New Roman"/>
        </w:rPr>
        <w:t>Hyönä</w:t>
      </w:r>
      <w:proofErr w:type="spellEnd"/>
      <w:r w:rsidRPr="1A48FC87">
        <w:rPr>
          <w:rFonts w:ascii="Times New Roman" w:eastAsia="Times New Roman" w:hAnsi="Times New Roman" w:cs="Times New Roman"/>
        </w:rPr>
        <w:t xml:space="preserve">, J. (2004). Morphological parsing and the use of segmentation cues in reading Finnish compounds. </w:t>
      </w:r>
      <w:r w:rsidRPr="1A48FC87">
        <w:rPr>
          <w:rFonts w:ascii="Times New Roman" w:eastAsia="Times New Roman" w:hAnsi="Times New Roman" w:cs="Times New Roman"/>
          <w:i/>
          <w:iCs/>
        </w:rPr>
        <w:t>Journal of Memory and Language</w:t>
      </w:r>
      <w:r w:rsidRPr="1A48FC87">
        <w:rPr>
          <w:rFonts w:ascii="Times New Roman" w:eastAsia="Times New Roman" w:hAnsi="Times New Roman" w:cs="Times New Roman"/>
        </w:rPr>
        <w:t xml:space="preserve">, </w:t>
      </w:r>
      <w:r w:rsidRPr="1A48FC87">
        <w:rPr>
          <w:rFonts w:ascii="Times New Roman" w:eastAsia="Times New Roman" w:hAnsi="Times New Roman" w:cs="Times New Roman"/>
          <w:i/>
          <w:iCs/>
        </w:rPr>
        <w:t>51</w:t>
      </w:r>
      <w:r w:rsidRPr="1A48FC87">
        <w:rPr>
          <w:rFonts w:ascii="Times New Roman" w:eastAsia="Times New Roman" w:hAnsi="Times New Roman" w:cs="Times New Roman"/>
        </w:rPr>
        <w:t xml:space="preserve">(3), 325–345. </w:t>
      </w:r>
      <w:hyperlink r:id="rId12">
        <w:r w:rsidRPr="1A48FC87">
          <w:rPr>
            <w:rStyle w:val="Hyperlink"/>
            <w:rFonts w:ascii="Times New Roman" w:eastAsia="Times New Roman" w:hAnsi="Times New Roman" w:cs="Times New Roman"/>
          </w:rPr>
          <w:t>https://doi.org/10.1016/j.jml.2004.06.005</w:t>
        </w:r>
      </w:hyperlink>
    </w:p>
    <w:p w14:paraId="0653567A" w14:textId="593ADF3A" w:rsidR="5B4B8B6C" w:rsidRDefault="326BC3F8" w:rsidP="326BC3F8">
      <w:pPr>
        <w:ind w:left="567" w:hanging="567"/>
        <w:rPr>
          <w:rFonts w:eastAsiaTheme="minorEastAsia"/>
        </w:rPr>
      </w:pPr>
      <w:r w:rsidRPr="326BC3F8">
        <w:rPr>
          <w:rFonts w:eastAsiaTheme="minorEastAsia"/>
        </w:rPr>
        <w:t xml:space="preserve">Gimenes, </w:t>
      </w:r>
      <w:proofErr w:type="gramStart"/>
      <w:r w:rsidRPr="326BC3F8">
        <w:rPr>
          <w:rFonts w:eastAsiaTheme="minorEastAsia"/>
        </w:rPr>
        <w:t>M..</w:t>
      </w:r>
      <w:proofErr w:type="gramEnd"/>
      <w:r w:rsidRPr="326BC3F8">
        <w:rPr>
          <w:rFonts w:eastAsiaTheme="minorEastAsia"/>
        </w:rPr>
        <w:t xml:space="preserve"> &amp; New. B. (2015). </w:t>
      </w:r>
      <w:proofErr w:type="spellStart"/>
      <w:r w:rsidRPr="326BC3F8">
        <w:rPr>
          <w:rFonts w:eastAsiaTheme="minorEastAsia"/>
        </w:rPr>
        <w:t>Worldlex</w:t>
      </w:r>
      <w:proofErr w:type="spellEnd"/>
      <w:r w:rsidRPr="326BC3F8">
        <w:rPr>
          <w:rFonts w:eastAsiaTheme="minorEastAsia"/>
        </w:rPr>
        <w:t>: Twitter and blog word frequencies for 66 languages. Behavior research methods, 1 – 10.</w:t>
      </w:r>
    </w:p>
    <w:p w14:paraId="7FA60A32" w14:textId="14FC37A7" w:rsidR="326BC3F8" w:rsidRDefault="36163CC4" w:rsidP="326BC3F8">
      <w:pPr>
        <w:ind w:left="567" w:hanging="567"/>
        <w:rPr>
          <w:rFonts w:eastAsiaTheme="minorEastAsia"/>
        </w:rPr>
      </w:pPr>
      <w:proofErr w:type="spellStart"/>
      <w:r w:rsidRPr="36163CC4">
        <w:rPr>
          <w:rFonts w:eastAsiaTheme="minorEastAsia"/>
        </w:rPr>
        <w:t>Göksel</w:t>
      </w:r>
      <w:proofErr w:type="spellEnd"/>
      <w:r w:rsidRPr="36163CC4">
        <w:rPr>
          <w:rFonts w:eastAsiaTheme="minorEastAsia"/>
        </w:rPr>
        <w:t xml:space="preserve">, A., &amp; </w:t>
      </w:r>
      <w:proofErr w:type="spellStart"/>
      <w:r w:rsidRPr="36163CC4">
        <w:rPr>
          <w:rFonts w:eastAsiaTheme="minorEastAsia"/>
        </w:rPr>
        <w:t>Kerslake</w:t>
      </w:r>
      <w:proofErr w:type="spellEnd"/>
      <w:r w:rsidRPr="36163CC4">
        <w:rPr>
          <w:rFonts w:eastAsiaTheme="minorEastAsia"/>
        </w:rPr>
        <w:t xml:space="preserve">, C. (2010). </w:t>
      </w:r>
      <w:r w:rsidRPr="36163CC4">
        <w:rPr>
          <w:rFonts w:eastAsiaTheme="minorEastAsia"/>
          <w:i/>
          <w:iCs/>
        </w:rPr>
        <w:t>Turkish: A comprehensive grammar.</w:t>
      </w:r>
      <w:r w:rsidRPr="36163CC4">
        <w:rPr>
          <w:rFonts w:eastAsiaTheme="minorEastAsia"/>
        </w:rPr>
        <w:t xml:space="preserve"> Routledge.</w:t>
      </w:r>
    </w:p>
    <w:p w14:paraId="733E0285" w14:textId="71594668" w:rsidR="36163CC4" w:rsidRDefault="0FCB4B77" w:rsidP="36163CC4">
      <w:pPr>
        <w:spacing w:line="257" w:lineRule="auto"/>
        <w:ind w:left="-20" w:right="-20"/>
        <w:rPr>
          <w:rFonts w:eastAsiaTheme="minorEastAsia"/>
        </w:rPr>
      </w:pPr>
      <w:proofErr w:type="spellStart"/>
      <w:r w:rsidRPr="0FCB4B77">
        <w:rPr>
          <w:rFonts w:eastAsiaTheme="minorEastAsia"/>
          <w:color w:val="222222"/>
        </w:rPr>
        <w:t>Inhoff</w:t>
      </w:r>
      <w:proofErr w:type="spellEnd"/>
      <w:r w:rsidRPr="0FCB4B77">
        <w:rPr>
          <w:rFonts w:eastAsiaTheme="minorEastAsia"/>
          <w:color w:val="222222"/>
        </w:rPr>
        <w:t xml:space="preserve">, AW, Solomon, M., </w:t>
      </w:r>
      <w:proofErr w:type="spellStart"/>
      <w:r w:rsidRPr="0FCB4B77">
        <w:rPr>
          <w:rFonts w:eastAsiaTheme="minorEastAsia"/>
          <w:color w:val="222222"/>
        </w:rPr>
        <w:t>Radach</w:t>
      </w:r>
      <w:proofErr w:type="spellEnd"/>
      <w:r w:rsidRPr="0FCB4B77">
        <w:rPr>
          <w:rFonts w:eastAsiaTheme="minorEastAsia"/>
          <w:color w:val="222222"/>
        </w:rPr>
        <w:t xml:space="preserve">, R. </w:t>
      </w:r>
      <w:proofErr w:type="spellStart"/>
      <w:r w:rsidRPr="0FCB4B77">
        <w:rPr>
          <w:rFonts w:eastAsiaTheme="minorEastAsia"/>
          <w:color w:val="222222"/>
        </w:rPr>
        <w:t>ve</w:t>
      </w:r>
      <w:proofErr w:type="spellEnd"/>
      <w:r w:rsidRPr="0FCB4B77">
        <w:rPr>
          <w:rFonts w:eastAsiaTheme="minorEastAsia"/>
          <w:color w:val="222222"/>
        </w:rPr>
        <w:t xml:space="preserve"> Seymour, BA (2011). Temporal dynamics of the eye–voice span and eye movement control during oral reading. </w:t>
      </w:r>
      <w:r w:rsidRPr="0FCB4B77">
        <w:rPr>
          <w:rFonts w:eastAsiaTheme="minorEastAsia"/>
          <w:i/>
          <w:iCs/>
          <w:color w:val="222222"/>
        </w:rPr>
        <w:t>Journal of Cognitive Psychology</w:t>
      </w:r>
      <w:r w:rsidRPr="0FCB4B77">
        <w:rPr>
          <w:rFonts w:eastAsiaTheme="minorEastAsia"/>
          <w:color w:val="222222"/>
        </w:rPr>
        <w:t xml:space="preserve">, 23(5), 543–558. </w:t>
      </w:r>
      <w:hyperlink r:id="rId13">
        <w:r w:rsidRPr="0FCB4B77">
          <w:rPr>
            <w:rStyle w:val="Hyperlink"/>
            <w:rFonts w:eastAsiaTheme="minorEastAsia"/>
            <w:color w:val="025E8D"/>
          </w:rPr>
          <w:t>https://doi.org/10.1080/20445911.2011.546782</w:t>
        </w:r>
      </w:hyperlink>
    </w:p>
    <w:p w14:paraId="0F912DAA" w14:textId="535A71A7" w:rsidR="326BC3F8" w:rsidRDefault="326BC3F8" w:rsidP="326BC3F8">
      <w:pPr>
        <w:ind w:left="567" w:hanging="567"/>
        <w:rPr>
          <w:rFonts w:eastAsiaTheme="minorEastAsia"/>
        </w:rPr>
      </w:pPr>
      <w:r w:rsidRPr="326BC3F8">
        <w:rPr>
          <w:rFonts w:eastAsiaTheme="minorEastAsia"/>
        </w:rPr>
        <w:t>Kaiser, S. (2013).</w:t>
      </w:r>
      <w:r w:rsidRPr="326BC3F8">
        <w:rPr>
          <w:rFonts w:eastAsiaTheme="minorEastAsia"/>
          <w:i/>
          <w:iCs/>
        </w:rPr>
        <w:t xml:space="preserve"> Japanese: A comprehensive grammar</w:t>
      </w:r>
      <w:r w:rsidRPr="326BC3F8">
        <w:rPr>
          <w:rFonts w:eastAsiaTheme="minorEastAsia"/>
        </w:rPr>
        <w:t>. Routledge.</w:t>
      </w:r>
    </w:p>
    <w:p w14:paraId="16350658" w14:textId="41B8BD0B" w:rsidR="4686ABA5" w:rsidRDefault="4686ABA5" w:rsidP="4686ABA5">
      <w:pPr>
        <w:ind w:left="567" w:hanging="567"/>
        <w:rPr>
          <w:rFonts w:ascii="Calibri" w:eastAsia="Calibri" w:hAnsi="Calibri" w:cs="Calibri"/>
        </w:rPr>
      </w:pPr>
      <w:r w:rsidRPr="4686ABA5">
        <w:rPr>
          <w:rFonts w:eastAsiaTheme="minorEastAsia"/>
        </w:rPr>
        <w:t xml:space="preserve">Karlsson, F., &amp; Chesterman, A. (2015). </w:t>
      </w:r>
      <w:r w:rsidRPr="4686ABA5">
        <w:rPr>
          <w:rFonts w:eastAsiaTheme="minorEastAsia"/>
          <w:i/>
          <w:iCs/>
        </w:rPr>
        <w:t>Finnish an essential grammar.</w:t>
      </w:r>
      <w:r w:rsidRPr="4686ABA5">
        <w:rPr>
          <w:rFonts w:eastAsiaTheme="minorEastAsia"/>
        </w:rPr>
        <w:t xml:space="preserve"> Routledge.</w:t>
      </w:r>
    </w:p>
    <w:p w14:paraId="3B73AEE5" w14:textId="7187E8C0" w:rsidR="4686ABA5" w:rsidRDefault="4686ABA5" w:rsidP="4686ABA5">
      <w:pPr>
        <w:ind w:left="567" w:hanging="567"/>
        <w:rPr>
          <w:rFonts w:ascii="Calibri" w:eastAsia="Calibri" w:hAnsi="Calibri" w:cs="Calibri"/>
        </w:rPr>
      </w:pPr>
      <w:r w:rsidRPr="4686ABA5">
        <w:rPr>
          <w:rFonts w:ascii="Calibri" w:eastAsia="Calibri" w:hAnsi="Calibri" w:cs="Calibri"/>
        </w:rPr>
        <w:t xml:space="preserve">Katz, L., &amp; Frost, R. (1992). Chapter 4 the reading process is different for different orthographies: The orthographic depth hypothesis. </w:t>
      </w:r>
      <w:r w:rsidRPr="4686ABA5">
        <w:rPr>
          <w:rFonts w:ascii="Calibri" w:eastAsia="Calibri" w:hAnsi="Calibri" w:cs="Calibri"/>
          <w:i/>
          <w:iCs/>
        </w:rPr>
        <w:t>Advances in Psychology</w:t>
      </w:r>
      <w:r w:rsidRPr="4686ABA5">
        <w:rPr>
          <w:rFonts w:ascii="Calibri" w:eastAsia="Calibri" w:hAnsi="Calibri" w:cs="Calibri"/>
        </w:rPr>
        <w:t xml:space="preserve">, 67–84. </w:t>
      </w:r>
      <w:hyperlink r:id="rId14">
        <w:r w:rsidRPr="4686ABA5">
          <w:rPr>
            <w:rStyle w:val="Hyperlink"/>
            <w:rFonts w:ascii="Calibri" w:eastAsia="Calibri" w:hAnsi="Calibri" w:cs="Calibri"/>
          </w:rPr>
          <w:t>https://doi.org/10.1016/s0166-4115(08)62789-2</w:t>
        </w:r>
      </w:hyperlink>
    </w:p>
    <w:p w14:paraId="11270EDA" w14:textId="34747DB3" w:rsidR="326BC3F8" w:rsidRDefault="5D258B07" w:rsidP="326BC3F8">
      <w:pPr>
        <w:ind w:left="567" w:hanging="567"/>
        <w:rPr>
          <w:rFonts w:eastAsiaTheme="minorEastAsia"/>
        </w:rPr>
      </w:pPr>
      <w:proofErr w:type="spellStart"/>
      <w:r w:rsidRPr="5D258B07">
        <w:rPr>
          <w:rFonts w:eastAsiaTheme="minorEastAsia"/>
        </w:rPr>
        <w:t>Keuleers</w:t>
      </w:r>
      <w:proofErr w:type="spellEnd"/>
      <w:r w:rsidRPr="5D258B07">
        <w:rPr>
          <w:rFonts w:eastAsiaTheme="minorEastAsia"/>
        </w:rPr>
        <w:t xml:space="preserve">, E., </w:t>
      </w:r>
      <w:proofErr w:type="spellStart"/>
      <w:r w:rsidRPr="5D258B07">
        <w:rPr>
          <w:rFonts w:eastAsiaTheme="minorEastAsia"/>
        </w:rPr>
        <w:t>Brysbaert</w:t>
      </w:r>
      <w:proofErr w:type="spellEnd"/>
      <w:r w:rsidRPr="5D258B07">
        <w:rPr>
          <w:rFonts w:eastAsiaTheme="minorEastAsia"/>
        </w:rPr>
        <w:t xml:space="preserve">, M. </w:t>
      </w:r>
      <w:proofErr w:type="spellStart"/>
      <w:r w:rsidRPr="5D258B07">
        <w:rPr>
          <w:rFonts w:eastAsiaTheme="minorEastAsia"/>
        </w:rPr>
        <w:t>Wuggy</w:t>
      </w:r>
      <w:proofErr w:type="spellEnd"/>
      <w:r w:rsidRPr="5D258B07">
        <w:rPr>
          <w:rFonts w:eastAsiaTheme="minorEastAsia"/>
        </w:rPr>
        <w:t xml:space="preserve">: A multilingual pseudoword generator. Behavior Research Methods 42, 627–633 (2010). </w:t>
      </w:r>
      <w:hyperlink r:id="rId15">
        <w:r w:rsidRPr="5D258B07">
          <w:rPr>
            <w:rStyle w:val="Hyperlink"/>
            <w:rFonts w:eastAsiaTheme="minorEastAsia"/>
          </w:rPr>
          <w:t>https://doi.org/10.3758/BRM.42.3.627</w:t>
        </w:r>
      </w:hyperlink>
    </w:p>
    <w:p w14:paraId="2010A600" w14:textId="1A444A44" w:rsidR="36163CC4" w:rsidRDefault="36163CC4" w:rsidP="36163CC4">
      <w:pPr>
        <w:ind w:left="567" w:right="-20" w:hanging="567"/>
      </w:pPr>
      <w:proofErr w:type="spellStart"/>
      <w:r w:rsidRPr="36163CC4">
        <w:rPr>
          <w:rFonts w:ascii="Calibri" w:eastAsia="Calibri" w:hAnsi="Calibri" w:cs="Calibri"/>
        </w:rPr>
        <w:lastRenderedPageBreak/>
        <w:t>Kiliç</w:t>
      </w:r>
      <w:proofErr w:type="spellEnd"/>
      <w:r w:rsidRPr="36163CC4">
        <w:rPr>
          <w:rFonts w:ascii="Calibri" w:eastAsia="Calibri" w:hAnsi="Calibri" w:cs="Calibri"/>
        </w:rPr>
        <w:t xml:space="preserve">, E. (2015). The Effects of Turkish Vowel Harmony </w:t>
      </w:r>
      <w:proofErr w:type="gramStart"/>
      <w:r w:rsidRPr="36163CC4">
        <w:rPr>
          <w:rFonts w:ascii="Calibri" w:eastAsia="Calibri" w:hAnsi="Calibri" w:cs="Calibri"/>
        </w:rPr>
        <w:t>In</w:t>
      </w:r>
      <w:proofErr w:type="gramEnd"/>
      <w:r w:rsidRPr="36163CC4">
        <w:rPr>
          <w:rFonts w:ascii="Calibri" w:eastAsia="Calibri" w:hAnsi="Calibri" w:cs="Calibri"/>
        </w:rPr>
        <w:t xml:space="preserve"> Word Recognition. </w:t>
      </w:r>
      <w:r w:rsidRPr="36163CC4">
        <w:rPr>
          <w:rFonts w:ascii="Calibri" w:eastAsia="Calibri" w:hAnsi="Calibri" w:cs="Calibri"/>
          <w:i/>
          <w:iCs/>
        </w:rPr>
        <w:t>College of Science and  Health Theses and Dissertations</w:t>
      </w:r>
      <w:r w:rsidRPr="36163CC4">
        <w:rPr>
          <w:rFonts w:ascii="Calibri" w:eastAsia="Calibri" w:hAnsi="Calibri" w:cs="Calibri"/>
        </w:rPr>
        <w:t xml:space="preserve">. </w:t>
      </w:r>
    </w:p>
    <w:p w14:paraId="038A2515" w14:textId="6656CCA3" w:rsidR="36163CC4" w:rsidRDefault="36163CC4" w:rsidP="36163CC4">
      <w:pPr>
        <w:ind w:left="567" w:right="-20" w:hanging="567"/>
      </w:pPr>
      <w:proofErr w:type="spellStart"/>
      <w:r w:rsidRPr="36163CC4">
        <w:rPr>
          <w:rFonts w:ascii="Times New Roman" w:eastAsia="Times New Roman" w:hAnsi="Times New Roman" w:cs="Times New Roman"/>
          <w:sz w:val="24"/>
          <w:szCs w:val="24"/>
        </w:rPr>
        <w:t>Khalilzadeh</w:t>
      </w:r>
      <w:proofErr w:type="spellEnd"/>
      <w:r w:rsidRPr="36163CC4">
        <w:rPr>
          <w:rFonts w:ascii="Times New Roman" w:eastAsia="Times New Roman" w:hAnsi="Times New Roman" w:cs="Times New Roman"/>
          <w:sz w:val="24"/>
          <w:szCs w:val="24"/>
        </w:rPr>
        <w:t xml:space="preserve">, A. (2010). Vowel Harmony in Turkish. </w:t>
      </w:r>
      <w:r w:rsidRPr="36163CC4">
        <w:rPr>
          <w:rFonts w:ascii="Times New Roman" w:eastAsia="Times New Roman" w:hAnsi="Times New Roman" w:cs="Times New Roman"/>
          <w:i/>
          <w:iCs/>
          <w:sz w:val="24"/>
          <w:szCs w:val="24"/>
        </w:rPr>
        <w:t xml:space="preserve">Karadeniz </w:t>
      </w:r>
      <w:proofErr w:type="spellStart"/>
      <w:r w:rsidRPr="36163CC4">
        <w:rPr>
          <w:rFonts w:ascii="Times New Roman" w:eastAsia="Times New Roman" w:hAnsi="Times New Roman" w:cs="Times New Roman"/>
          <w:i/>
          <w:iCs/>
          <w:sz w:val="24"/>
          <w:szCs w:val="24"/>
        </w:rPr>
        <w:t>Araştırmaları</w:t>
      </w:r>
      <w:proofErr w:type="spellEnd"/>
      <w:r w:rsidRPr="36163CC4">
        <w:rPr>
          <w:rFonts w:ascii="Times New Roman" w:eastAsia="Times New Roman" w:hAnsi="Times New Roman" w:cs="Times New Roman"/>
          <w:sz w:val="24"/>
          <w:szCs w:val="24"/>
        </w:rPr>
        <w:t xml:space="preserve">, </w:t>
      </w:r>
      <w:r w:rsidRPr="36163CC4">
        <w:rPr>
          <w:rFonts w:ascii="Times New Roman" w:eastAsia="Times New Roman" w:hAnsi="Times New Roman" w:cs="Times New Roman"/>
          <w:i/>
          <w:iCs/>
          <w:sz w:val="24"/>
          <w:szCs w:val="24"/>
        </w:rPr>
        <w:t>6</w:t>
      </w:r>
      <w:r w:rsidRPr="36163CC4">
        <w:rPr>
          <w:rFonts w:ascii="Times New Roman" w:eastAsia="Times New Roman" w:hAnsi="Times New Roman" w:cs="Times New Roman"/>
          <w:sz w:val="24"/>
          <w:szCs w:val="24"/>
        </w:rPr>
        <w:t>(24), 141–150.</w:t>
      </w:r>
    </w:p>
    <w:p w14:paraId="54610DFB" w14:textId="4CBF66F2" w:rsidR="326BC3F8" w:rsidRDefault="326BC3F8" w:rsidP="326BC3F8">
      <w:pPr>
        <w:ind w:left="283" w:hanging="283"/>
        <w:rPr>
          <w:rFonts w:eastAsiaTheme="minorEastAsia"/>
        </w:rPr>
      </w:pPr>
      <w:r w:rsidRPr="326BC3F8">
        <w:rPr>
          <w:rFonts w:eastAsiaTheme="minorEastAsia"/>
        </w:rPr>
        <w:t xml:space="preserve">Peirce, J., Gray, J. R., Simpson, S., MacAskill, M., </w:t>
      </w:r>
      <w:proofErr w:type="spellStart"/>
      <w:r w:rsidRPr="326BC3F8">
        <w:rPr>
          <w:rFonts w:eastAsiaTheme="minorEastAsia"/>
        </w:rPr>
        <w:t>Höchenberger</w:t>
      </w:r>
      <w:proofErr w:type="spellEnd"/>
      <w:r w:rsidRPr="326BC3F8">
        <w:rPr>
          <w:rFonts w:eastAsiaTheme="minorEastAsia"/>
        </w:rPr>
        <w:t xml:space="preserve">, R., Sogo, H., </w:t>
      </w:r>
      <w:proofErr w:type="spellStart"/>
      <w:r w:rsidRPr="326BC3F8">
        <w:rPr>
          <w:rFonts w:eastAsiaTheme="minorEastAsia"/>
        </w:rPr>
        <w:t>Kastman</w:t>
      </w:r>
      <w:proofErr w:type="spellEnd"/>
      <w:r w:rsidRPr="326BC3F8">
        <w:rPr>
          <w:rFonts w:eastAsiaTheme="minorEastAsia"/>
        </w:rPr>
        <w:t xml:space="preserve">, E., &amp; </w:t>
      </w:r>
      <w:proofErr w:type="spellStart"/>
      <w:r w:rsidRPr="326BC3F8">
        <w:rPr>
          <w:rFonts w:eastAsiaTheme="minorEastAsia"/>
        </w:rPr>
        <w:t>Lindeløv</w:t>
      </w:r>
      <w:proofErr w:type="spellEnd"/>
      <w:r w:rsidRPr="326BC3F8">
        <w:rPr>
          <w:rFonts w:eastAsiaTheme="minorEastAsia"/>
        </w:rPr>
        <w:t xml:space="preserve">, J. K. (2019). PsychoPy2: Experiments in behavior made easy. Behavior Research Methods, 51(1), 195-203. </w:t>
      </w:r>
      <w:hyperlink r:id="rId16">
        <w:r w:rsidRPr="326BC3F8">
          <w:rPr>
            <w:rStyle w:val="Hyperlink"/>
            <w:rFonts w:eastAsiaTheme="minorEastAsia"/>
          </w:rPr>
          <w:t>https://doi.org/10.3758/s13428-018-01193-y</w:t>
        </w:r>
      </w:hyperlink>
    </w:p>
    <w:p w14:paraId="7B4C523C" w14:textId="41EB22DB" w:rsidR="326BC3F8" w:rsidRDefault="326BC3F8" w:rsidP="326BC3F8">
      <w:pPr>
        <w:ind w:left="567" w:hanging="567"/>
        <w:rPr>
          <w:rFonts w:ascii="Calibri" w:eastAsia="Calibri" w:hAnsi="Calibri" w:cs="Calibri"/>
        </w:rPr>
      </w:pPr>
      <w:r w:rsidRPr="004306A9">
        <w:rPr>
          <w:rFonts w:ascii="Calibri" w:eastAsia="Calibri" w:hAnsi="Calibri" w:cs="Calibri"/>
          <w:lang w:val="es-ES"/>
        </w:rPr>
        <w:t xml:space="preserve">Perea, M., </w:t>
      </w:r>
      <w:proofErr w:type="spellStart"/>
      <w:r w:rsidRPr="004306A9">
        <w:rPr>
          <w:rFonts w:ascii="Calibri" w:eastAsia="Calibri" w:hAnsi="Calibri" w:cs="Calibri"/>
          <w:lang w:val="es-ES"/>
        </w:rPr>
        <w:t>Hyönä</w:t>
      </w:r>
      <w:proofErr w:type="spellEnd"/>
      <w:r w:rsidRPr="004306A9">
        <w:rPr>
          <w:rFonts w:ascii="Calibri" w:eastAsia="Calibri" w:hAnsi="Calibri" w:cs="Calibri"/>
          <w:lang w:val="es-ES"/>
        </w:rPr>
        <w:t xml:space="preserve">, J., &amp; </w:t>
      </w:r>
      <w:proofErr w:type="spellStart"/>
      <w:r w:rsidRPr="004306A9">
        <w:rPr>
          <w:rFonts w:ascii="Calibri" w:eastAsia="Calibri" w:hAnsi="Calibri" w:cs="Calibri"/>
          <w:lang w:val="es-ES"/>
        </w:rPr>
        <w:t>Marcet</w:t>
      </w:r>
      <w:proofErr w:type="spellEnd"/>
      <w:r w:rsidRPr="004306A9">
        <w:rPr>
          <w:rFonts w:ascii="Calibri" w:eastAsia="Calibri" w:hAnsi="Calibri" w:cs="Calibri"/>
          <w:lang w:val="es-ES"/>
        </w:rPr>
        <w:t xml:space="preserve">, A. (2022). </w:t>
      </w:r>
      <w:r w:rsidRPr="326BC3F8">
        <w:rPr>
          <w:rFonts w:ascii="Calibri" w:eastAsia="Calibri" w:hAnsi="Calibri" w:cs="Calibri"/>
        </w:rPr>
        <w:t xml:space="preserve">Does vowel harmony affect visual word recognition? evidence from Finnish. </w:t>
      </w:r>
      <w:r w:rsidRPr="326BC3F8">
        <w:rPr>
          <w:rFonts w:ascii="Calibri" w:eastAsia="Calibri" w:hAnsi="Calibri" w:cs="Calibri"/>
          <w:i/>
          <w:iCs/>
        </w:rPr>
        <w:t>Journal of Experimental Psychology: Learning, Memory, and Cognition</w:t>
      </w:r>
      <w:r w:rsidRPr="326BC3F8">
        <w:rPr>
          <w:rFonts w:ascii="Calibri" w:eastAsia="Calibri" w:hAnsi="Calibri" w:cs="Calibri"/>
        </w:rPr>
        <w:t xml:space="preserve">, </w:t>
      </w:r>
      <w:r w:rsidRPr="326BC3F8">
        <w:rPr>
          <w:rFonts w:ascii="Calibri" w:eastAsia="Calibri" w:hAnsi="Calibri" w:cs="Calibri"/>
          <w:i/>
          <w:iCs/>
        </w:rPr>
        <w:t>48</w:t>
      </w:r>
      <w:r w:rsidRPr="326BC3F8">
        <w:rPr>
          <w:rFonts w:ascii="Calibri" w:eastAsia="Calibri" w:hAnsi="Calibri" w:cs="Calibri"/>
        </w:rPr>
        <w:t xml:space="preserve">(12), 2004–2014. </w:t>
      </w:r>
      <w:hyperlink r:id="rId17">
        <w:r w:rsidRPr="326BC3F8">
          <w:rPr>
            <w:rStyle w:val="Hyperlink"/>
            <w:rFonts w:ascii="Calibri" w:eastAsia="Calibri" w:hAnsi="Calibri" w:cs="Calibri"/>
          </w:rPr>
          <w:t>https://doi.org/10.1037/xlm0000907</w:t>
        </w:r>
      </w:hyperlink>
    </w:p>
    <w:p w14:paraId="1856A1C7" w14:textId="1F7626DD" w:rsidR="326BC3F8" w:rsidRDefault="326BC3F8" w:rsidP="326BC3F8">
      <w:pPr>
        <w:ind w:left="567" w:hanging="567"/>
        <w:rPr>
          <w:rFonts w:ascii="Calibri" w:eastAsia="Calibri" w:hAnsi="Calibri" w:cs="Calibri"/>
        </w:rPr>
      </w:pPr>
      <w:proofErr w:type="spellStart"/>
      <w:r w:rsidRPr="326BC3F8">
        <w:rPr>
          <w:rFonts w:ascii="Calibri" w:eastAsia="Calibri" w:hAnsi="Calibri" w:cs="Calibri"/>
        </w:rPr>
        <w:t>Vroomen</w:t>
      </w:r>
      <w:proofErr w:type="spellEnd"/>
      <w:r w:rsidRPr="326BC3F8">
        <w:rPr>
          <w:rFonts w:ascii="Calibri" w:eastAsia="Calibri" w:hAnsi="Calibri" w:cs="Calibri"/>
        </w:rPr>
        <w:t xml:space="preserve">, J., </w:t>
      </w:r>
      <w:proofErr w:type="spellStart"/>
      <w:r w:rsidRPr="326BC3F8">
        <w:rPr>
          <w:rFonts w:ascii="Calibri" w:eastAsia="Calibri" w:hAnsi="Calibri" w:cs="Calibri"/>
        </w:rPr>
        <w:t>Tuomainen</w:t>
      </w:r>
      <w:proofErr w:type="spellEnd"/>
      <w:r w:rsidRPr="326BC3F8">
        <w:rPr>
          <w:rFonts w:ascii="Calibri" w:eastAsia="Calibri" w:hAnsi="Calibri" w:cs="Calibri"/>
        </w:rPr>
        <w:t xml:space="preserve">, J., &amp; de Gelder, B. (1998). The roles of word stress and vowel harmony in speech segmentation. </w:t>
      </w:r>
      <w:r w:rsidRPr="326BC3F8">
        <w:rPr>
          <w:rFonts w:ascii="Calibri" w:eastAsia="Calibri" w:hAnsi="Calibri" w:cs="Calibri"/>
          <w:i/>
          <w:iCs/>
        </w:rPr>
        <w:t>Journal of Memory and Language</w:t>
      </w:r>
      <w:r w:rsidRPr="326BC3F8">
        <w:rPr>
          <w:rFonts w:ascii="Calibri" w:eastAsia="Calibri" w:hAnsi="Calibri" w:cs="Calibri"/>
        </w:rPr>
        <w:t xml:space="preserve">, </w:t>
      </w:r>
      <w:r w:rsidRPr="326BC3F8">
        <w:rPr>
          <w:rFonts w:ascii="Calibri" w:eastAsia="Calibri" w:hAnsi="Calibri" w:cs="Calibri"/>
          <w:i/>
          <w:iCs/>
        </w:rPr>
        <w:t>38</w:t>
      </w:r>
      <w:r w:rsidRPr="326BC3F8">
        <w:rPr>
          <w:rFonts w:ascii="Calibri" w:eastAsia="Calibri" w:hAnsi="Calibri" w:cs="Calibri"/>
        </w:rPr>
        <w:t xml:space="preserve">(2), 133–149. </w:t>
      </w:r>
      <w:hyperlink r:id="rId18">
        <w:r w:rsidRPr="326BC3F8">
          <w:rPr>
            <w:rStyle w:val="Hyperlink"/>
            <w:rFonts w:ascii="Calibri" w:eastAsia="Calibri" w:hAnsi="Calibri" w:cs="Calibri"/>
          </w:rPr>
          <w:t>https://doi.org/10.1006/jmla.1997.2548</w:t>
        </w:r>
      </w:hyperlink>
    </w:p>
    <w:p w14:paraId="7B400A2C" w14:textId="42410CA6" w:rsidR="326BC3F8" w:rsidRDefault="326BC3F8" w:rsidP="326BC3F8">
      <w:pPr>
        <w:ind w:left="567" w:hanging="567"/>
        <w:rPr>
          <w:rFonts w:ascii="Times New Roman" w:eastAsia="Times New Roman" w:hAnsi="Times New Roman" w:cs="Times New Roman"/>
        </w:rPr>
      </w:pPr>
      <w:r w:rsidRPr="326BC3F8">
        <w:rPr>
          <w:rFonts w:ascii="Times New Roman" w:eastAsia="Times New Roman" w:hAnsi="Times New Roman" w:cs="Times New Roman"/>
        </w:rPr>
        <w:t xml:space="preserve">Yavuz, H., &amp; </w:t>
      </w:r>
      <w:proofErr w:type="spellStart"/>
      <w:r w:rsidRPr="326BC3F8">
        <w:rPr>
          <w:rFonts w:ascii="Times New Roman" w:eastAsia="Times New Roman" w:hAnsi="Times New Roman" w:cs="Times New Roman"/>
        </w:rPr>
        <w:t>Balcı</w:t>
      </w:r>
      <w:proofErr w:type="spellEnd"/>
      <w:r w:rsidRPr="326BC3F8">
        <w:rPr>
          <w:rFonts w:ascii="Times New Roman" w:eastAsia="Times New Roman" w:hAnsi="Times New Roman" w:cs="Times New Roman"/>
        </w:rPr>
        <w:t xml:space="preserve">, A. (2011). </w:t>
      </w:r>
      <w:r w:rsidRPr="326BC3F8">
        <w:rPr>
          <w:rFonts w:ascii="Times New Roman" w:eastAsia="Times New Roman" w:hAnsi="Times New Roman" w:cs="Times New Roman"/>
          <w:i/>
          <w:iCs/>
        </w:rPr>
        <w:t>Turkish Phonology and Morphology</w:t>
      </w:r>
      <w:r w:rsidRPr="326BC3F8">
        <w:rPr>
          <w:rFonts w:ascii="Times New Roman" w:eastAsia="Times New Roman" w:hAnsi="Times New Roman" w:cs="Times New Roman"/>
        </w:rPr>
        <w:t xml:space="preserve"> (Z. </w:t>
      </w:r>
      <w:proofErr w:type="spellStart"/>
      <w:r w:rsidRPr="326BC3F8">
        <w:rPr>
          <w:rFonts w:ascii="Times New Roman" w:eastAsia="Times New Roman" w:hAnsi="Times New Roman" w:cs="Times New Roman"/>
        </w:rPr>
        <w:t>Balpınar</w:t>
      </w:r>
      <w:proofErr w:type="spellEnd"/>
      <w:r w:rsidRPr="326BC3F8">
        <w:rPr>
          <w:rFonts w:ascii="Times New Roman" w:eastAsia="Times New Roman" w:hAnsi="Times New Roman" w:cs="Times New Roman"/>
        </w:rPr>
        <w:t xml:space="preserve">, Ed.; 1st ed., Ser. 1500). </w:t>
      </w:r>
      <w:r w:rsidRPr="326BC3F8">
        <w:rPr>
          <w:rFonts w:ascii="Times New Roman" w:eastAsia="Times New Roman" w:hAnsi="Times New Roman" w:cs="Times New Roman"/>
          <w:i/>
          <w:iCs/>
        </w:rPr>
        <w:t>TC. Anadolu University</w:t>
      </w:r>
      <w:r w:rsidRPr="326BC3F8">
        <w:rPr>
          <w:rFonts w:ascii="Times New Roman" w:eastAsia="Times New Roman" w:hAnsi="Times New Roman" w:cs="Times New Roman"/>
        </w:rPr>
        <w:t>.</w:t>
      </w:r>
    </w:p>
    <w:p w14:paraId="3680DD94" w14:textId="569C50F1" w:rsidR="326BC3F8" w:rsidRDefault="326BC3F8" w:rsidP="326BC3F8">
      <w:pPr>
        <w:ind w:left="567" w:hanging="567"/>
        <w:rPr>
          <w:rFonts w:ascii="Times New Roman" w:eastAsia="Times New Roman" w:hAnsi="Times New Roman" w:cs="Times New Roman"/>
        </w:rPr>
      </w:pPr>
      <w:r w:rsidRPr="326BC3F8">
        <w:rPr>
          <w:rFonts w:ascii="Times New Roman" w:eastAsia="Times New Roman" w:hAnsi="Times New Roman" w:cs="Times New Roman"/>
        </w:rPr>
        <w:t xml:space="preserve">Yeon, J., &amp; Brown, L. (2019). </w:t>
      </w:r>
      <w:r w:rsidRPr="326BC3F8">
        <w:rPr>
          <w:rFonts w:ascii="Times New Roman" w:eastAsia="Times New Roman" w:hAnsi="Times New Roman" w:cs="Times New Roman"/>
          <w:i/>
          <w:iCs/>
        </w:rPr>
        <w:t>Korean: A comprehensive grammar</w:t>
      </w:r>
      <w:r w:rsidRPr="326BC3F8">
        <w:rPr>
          <w:rFonts w:ascii="Times New Roman" w:eastAsia="Times New Roman" w:hAnsi="Times New Roman" w:cs="Times New Roman"/>
        </w:rPr>
        <w:t>. Routledge.</w:t>
      </w:r>
    </w:p>
    <w:p w14:paraId="063626D8" w14:textId="7348C408" w:rsidR="326BC3F8" w:rsidRDefault="326BC3F8" w:rsidP="326BC3F8">
      <w:pPr>
        <w:ind w:left="567" w:hanging="567"/>
        <w:rPr>
          <w:rFonts w:eastAsiaTheme="minorEastAsia"/>
        </w:rPr>
      </w:pPr>
    </w:p>
    <w:sectPr w:rsidR="326BC3F8">
      <w:headerReference w:type="default"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Zeynep Gunes Ozkan" w:date="2024-02-26T21:26:00Z" w:initials="MOU">
    <w:p w14:paraId="4A86ADB3" w14:textId="46D811CA" w:rsidR="00CE32F9" w:rsidRDefault="00CE32F9" w:rsidP="00CE32F9">
      <w:r>
        <w:rPr>
          <w:rStyle w:val="CommentReference"/>
        </w:rPr>
        <w:annotationRef/>
      </w:r>
      <w:r>
        <w:rPr>
          <w:sz w:val="20"/>
          <w:szCs w:val="20"/>
        </w:rPr>
        <w:t>Necesito cambiar los números.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6AD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CDC556" w16cex:dateUtc="2024-02-26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6ADB3" w16cid:durableId="4ECDC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F651" w14:textId="77777777" w:rsidR="00D72996" w:rsidRDefault="00D72996">
      <w:pPr>
        <w:spacing w:after="0" w:line="240" w:lineRule="auto"/>
      </w:pPr>
      <w:r>
        <w:separator/>
      </w:r>
    </w:p>
  </w:endnote>
  <w:endnote w:type="continuationSeparator" w:id="0">
    <w:p w14:paraId="28D84C68" w14:textId="77777777" w:rsidR="00D72996" w:rsidRDefault="00D7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793A6F" w14:paraId="34C1DE22" w14:textId="77777777" w:rsidTr="5B4B8B6C">
      <w:trPr>
        <w:trHeight w:val="300"/>
      </w:trPr>
      <w:tc>
        <w:tcPr>
          <w:tcW w:w="3005" w:type="dxa"/>
        </w:tcPr>
        <w:p w14:paraId="28EE8ABE" w14:textId="06AFFCF7" w:rsidR="00793A6F" w:rsidRDefault="00793A6F">
          <w:pPr>
            <w:pStyle w:val="Header"/>
            <w:ind w:right="-115"/>
            <w:jc w:val="right"/>
            <w:pPrChange w:id="8" w:author="Berceste Özdemir" w:date="2023-11-30T08:40:00Z">
              <w:pPr/>
            </w:pPrChange>
          </w:pPr>
        </w:p>
      </w:tc>
    </w:tr>
  </w:tbl>
  <w:p w14:paraId="70304E91" w14:textId="42480B18" w:rsidR="5B4B8B6C" w:rsidRDefault="5B4B8B6C">
    <w:pPr>
      <w:pStyle w:val="Footer"/>
      <w:pPrChange w:id="9" w:author="Berceste Özdemir" w:date="2023-11-30T08:40: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EB70" w14:textId="77777777" w:rsidR="00D72996" w:rsidRDefault="00D72996">
      <w:pPr>
        <w:spacing w:after="0" w:line="240" w:lineRule="auto"/>
      </w:pPr>
      <w:r>
        <w:separator/>
      </w:r>
    </w:p>
  </w:footnote>
  <w:footnote w:type="continuationSeparator" w:id="0">
    <w:p w14:paraId="57752B78" w14:textId="77777777" w:rsidR="00D72996" w:rsidRDefault="00D72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4B8B6C" w14:paraId="7DC93A92" w14:textId="77777777" w:rsidTr="326BC3F8">
      <w:trPr>
        <w:trHeight w:val="300"/>
      </w:trPr>
      <w:tc>
        <w:tcPr>
          <w:tcW w:w="3005" w:type="dxa"/>
        </w:tcPr>
        <w:p w14:paraId="748F1FE1" w14:textId="20447552" w:rsidR="5B4B8B6C" w:rsidRDefault="5B4B8B6C" w:rsidP="326BC3F8">
          <w:pPr>
            <w:pStyle w:val="Header"/>
            <w:ind w:left="-115"/>
          </w:pPr>
        </w:p>
      </w:tc>
      <w:tc>
        <w:tcPr>
          <w:tcW w:w="3005" w:type="dxa"/>
        </w:tcPr>
        <w:p w14:paraId="2CEF2499" w14:textId="005D75D9" w:rsidR="5B4B8B6C" w:rsidRDefault="5B4B8B6C">
          <w:pPr>
            <w:pStyle w:val="Header"/>
            <w:jc w:val="center"/>
            <w:pPrChange w:id="5" w:author="Berceste Özdemir" w:date="2023-11-30T08:40:00Z">
              <w:pPr/>
            </w:pPrChange>
          </w:pPr>
        </w:p>
      </w:tc>
      <w:tc>
        <w:tcPr>
          <w:tcW w:w="3005" w:type="dxa"/>
        </w:tcPr>
        <w:p w14:paraId="69CCB9AD" w14:textId="0CD2AFB5" w:rsidR="5B4B8B6C" w:rsidRDefault="5B4B8B6C">
          <w:pPr>
            <w:pStyle w:val="Header"/>
            <w:ind w:right="-115"/>
            <w:jc w:val="right"/>
            <w:pPrChange w:id="6" w:author="Berceste Özdemir" w:date="2023-11-30T08:40:00Z">
              <w:pPr/>
            </w:pPrChange>
          </w:pPr>
        </w:p>
      </w:tc>
    </w:tr>
  </w:tbl>
  <w:p w14:paraId="2332C809" w14:textId="38105361" w:rsidR="5B4B8B6C" w:rsidRDefault="5B4B8B6C">
    <w:pPr>
      <w:pStyle w:val="Header"/>
      <w:pPrChange w:id="7" w:author="Berceste Özdemir" w:date="2023-11-30T08:40:00Z">
        <w:pPr/>
      </w:pPrChang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ynep Gunes Ozkan">
    <w15:presenceInfo w15:providerId="AD" w15:userId="S::zeynep.ozkan@uv.es::57a04a60-d115-425d-89b9-3cc9c849c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FAFE8"/>
    <w:rsid w:val="0000756F"/>
    <w:rsid w:val="00046954"/>
    <w:rsid w:val="00064495"/>
    <w:rsid w:val="0007642E"/>
    <w:rsid w:val="000E0BAA"/>
    <w:rsid w:val="001458CC"/>
    <w:rsid w:val="00183FA0"/>
    <w:rsid w:val="001B633D"/>
    <w:rsid w:val="00214F8E"/>
    <w:rsid w:val="0023445F"/>
    <w:rsid w:val="00252A63"/>
    <w:rsid w:val="00287D32"/>
    <w:rsid w:val="002F15D6"/>
    <w:rsid w:val="004077E7"/>
    <w:rsid w:val="004306A9"/>
    <w:rsid w:val="0043285D"/>
    <w:rsid w:val="0046578B"/>
    <w:rsid w:val="004909E2"/>
    <w:rsid w:val="004A724F"/>
    <w:rsid w:val="00516C57"/>
    <w:rsid w:val="00590FAF"/>
    <w:rsid w:val="00597F85"/>
    <w:rsid w:val="006810B9"/>
    <w:rsid w:val="00684E31"/>
    <w:rsid w:val="006C7A49"/>
    <w:rsid w:val="007608C6"/>
    <w:rsid w:val="00793A6F"/>
    <w:rsid w:val="00797A3D"/>
    <w:rsid w:val="00952A37"/>
    <w:rsid w:val="00A253D8"/>
    <w:rsid w:val="00B0344B"/>
    <w:rsid w:val="00BA6D7F"/>
    <w:rsid w:val="00BD4628"/>
    <w:rsid w:val="00C948BF"/>
    <w:rsid w:val="00CE2E36"/>
    <w:rsid w:val="00CE32F9"/>
    <w:rsid w:val="00D35C53"/>
    <w:rsid w:val="00D5796A"/>
    <w:rsid w:val="00D66C01"/>
    <w:rsid w:val="00D72996"/>
    <w:rsid w:val="00E01A9C"/>
    <w:rsid w:val="00FB5368"/>
    <w:rsid w:val="00FE117F"/>
    <w:rsid w:val="0FCB4B77"/>
    <w:rsid w:val="124FAFE8"/>
    <w:rsid w:val="15FFB060"/>
    <w:rsid w:val="1A48FC87"/>
    <w:rsid w:val="326BC3F8"/>
    <w:rsid w:val="36163CC4"/>
    <w:rsid w:val="43927E74"/>
    <w:rsid w:val="4686ABA5"/>
    <w:rsid w:val="5A5627A6"/>
    <w:rsid w:val="5B4B8B6C"/>
    <w:rsid w:val="5D258B07"/>
    <w:rsid w:val="7DA26B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B08"/>
  <w15:chartTrackingRefBased/>
  <w15:docId w15:val="{7CE8C778-87A3-48B4-9E91-97C3123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4B8B6C"/>
    <w:rPr>
      <w:lang w:val="en-GB"/>
    </w:rPr>
  </w:style>
  <w:style w:type="paragraph" w:styleId="Heading1">
    <w:name w:val="heading 1"/>
    <w:basedOn w:val="Normal"/>
    <w:next w:val="Normal"/>
    <w:link w:val="Heading1Char"/>
    <w:uiPriority w:val="9"/>
    <w:qFormat/>
    <w:rsid w:val="5B4B8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B4B8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B4B8B6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B4B8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B4B8B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B4B8B6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B4B8B6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B4B8B6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4B8B6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B4B8B6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4B8B6C"/>
    <w:rPr>
      <w:rFonts w:eastAsiaTheme="minorEastAsia"/>
      <w:color w:val="5A5A5A"/>
    </w:rPr>
  </w:style>
  <w:style w:type="paragraph" w:styleId="Quote">
    <w:name w:val="Quote"/>
    <w:basedOn w:val="Normal"/>
    <w:next w:val="Normal"/>
    <w:link w:val="QuoteChar"/>
    <w:uiPriority w:val="29"/>
    <w:qFormat/>
    <w:rsid w:val="5B4B8B6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4B8B6C"/>
    <w:pPr>
      <w:spacing w:before="360" w:after="360"/>
      <w:ind w:left="864" w:right="864"/>
      <w:jc w:val="center"/>
    </w:pPr>
    <w:rPr>
      <w:i/>
      <w:iCs/>
      <w:color w:val="4472C4" w:themeColor="accent1"/>
    </w:rPr>
  </w:style>
  <w:style w:type="paragraph" w:styleId="ListParagraph">
    <w:name w:val="List Paragraph"/>
    <w:basedOn w:val="Normal"/>
    <w:uiPriority w:val="34"/>
    <w:qFormat/>
    <w:rsid w:val="5B4B8B6C"/>
    <w:pPr>
      <w:ind w:left="720"/>
      <w:contextualSpacing/>
    </w:pPr>
  </w:style>
  <w:style w:type="character" w:customStyle="1" w:styleId="Heading1Char">
    <w:name w:val="Heading 1 Char"/>
    <w:basedOn w:val="DefaultParagraphFont"/>
    <w:link w:val="Heading1"/>
    <w:uiPriority w:val="9"/>
    <w:rsid w:val="5B4B8B6C"/>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B4B8B6C"/>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B4B8B6C"/>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B4B8B6C"/>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B4B8B6C"/>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B4B8B6C"/>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B4B8B6C"/>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B4B8B6C"/>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B4B8B6C"/>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B4B8B6C"/>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B4B8B6C"/>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B4B8B6C"/>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B4B8B6C"/>
    <w:rPr>
      <w:i/>
      <w:iCs/>
      <w:noProof w:val="0"/>
      <w:color w:val="4472C4" w:themeColor="accent1"/>
      <w:lang w:val="en-GB"/>
    </w:rPr>
  </w:style>
  <w:style w:type="paragraph" w:styleId="TOC1">
    <w:name w:val="toc 1"/>
    <w:basedOn w:val="Normal"/>
    <w:next w:val="Normal"/>
    <w:uiPriority w:val="39"/>
    <w:unhideWhenUsed/>
    <w:rsid w:val="5B4B8B6C"/>
    <w:pPr>
      <w:spacing w:after="100"/>
    </w:pPr>
  </w:style>
  <w:style w:type="paragraph" w:styleId="TOC2">
    <w:name w:val="toc 2"/>
    <w:basedOn w:val="Normal"/>
    <w:next w:val="Normal"/>
    <w:uiPriority w:val="39"/>
    <w:unhideWhenUsed/>
    <w:rsid w:val="5B4B8B6C"/>
    <w:pPr>
      <w:spacing w:after="100"/>
      <w:ind w:left="220"/>
    </w:pPr>
  </w:style>
  <w:style w:type="paragraph" w:styleId="TOC3">
    <w:name w:val="toc 3"/>
    <w:basedOn w:val="Normal"/>
    <w:next w:val="Normal"/>
    <w:uiPriority w:val="39"/>
    <w:unhideWhenUsed/>
    <w:rsid w:val="5B4B8B6C"/>
    <w:pPr>
      <w:spacing w:after="100"/>
      <w:ind w:left="440"/>
    </w:pPr>
  </w:style>
  <w:style w:type="paragraph" w:styleId="TOC4">
    <w:name w:val="toc 4"/>
    <w:basedOn w:val="Normal"/>
    <w:next w:val="Normal"/>
    <w:uiPriority w:val="39"/>
    <w:unhideWhenUsed/>
    <w:rsid w:val="5B4B8B6C"/>
    <w:pPr>
      <w:spacing w:after="100"/>
      <w:ind w:left="660"/>
    </w:pPr>
  </w:style>
  <w:style w:type="paragraph" w:styleId="TOC5">
    <w:name w:val="toc 5"/>
    <w:basedOn w:val="Normal"/>
    <w:next w:val="Normal"/>
    <w:uiPriority w:val="39"/>
    <w:unhideWhenUsed/>
    <w:rsid w:val="5B4B8B6C"/>
    <w:pPr>
      <w:spacing w:after="100"/>
      <w:ind w:left="880"/>
    </w:pPr>
  </w:style>
  <w:style w:type="paragraph" w:styleId="TOC6">
    <w:name w:val="toc 6"/>
    <w:basedOn w:val="Normal"/>
    <w:next w:val="Normal"/>
    <w:uiPriority w:val="39"/>
    <w:unhideWhenUsed/>
    <w:rsid w:val="5B4B8B6C"/>
    <w:pPr>
      <w:spacing w:after="100"/>
      <w:ind w:left="1100"/>
    </w:pPr>
  </w:style>
  <w:style w:type="paragraph" w:styleId="TOC7">
    <w:name w:val="toc 7"/>
    <w:basedOn w:val="Normal"/>
    <w:next w:val="Normal"/>
    <w:uiPriority w:val="39"/>
    <w:unhideWhenUsed/>
    <w:rsid w:val="5B4B8B6C"/>
    <w:pPr>
      <w:spacing w:after="100"/>
      <w:ind w:left="1320"/>
    </w:pPr>
  </w:style>
  <w:style w:type="paragraph" w:styleId="TOC8">
    <w:name w:val="toc 8"/>
    <w:basedOn w:val="Normal"/>
    <w:next w:val="Normal"/>
    <w:uiPriority w:val="39"/>
    <w:unhideWhenUsed/>
    <w:rsid w:val="5B4B8B6C"/>
    <w:pPr>
      <w:spacing w:after="100"/>
      <w:ind w:left="1540"/>
    </w:pPr>
  </w:style>
  <w:style w:type="paragraph" w:styleId="TOC9">
    <w:name w:val="toc 9"/>
    <w:basedOn w:val="Normal"/>
    <w:next w:val="Normal"/>
    <w:uiPriority w:val="39"/>
    <w:unhideWhenUsed/>
    <w:rsid w:val="5B4B8B6C"/>
    <w:pPr>
      <w:spacing w:after="100"/>
      <w:ind w:left="1760"/>
    </w:pPr>
  </w:style>
  <w:style w:type="paragraph" w:styleId="EndnoteText">
    <w:name w:val="endnote text"/>
    <w:basedOn w:val="Normal"/>
    <w:link w:val="EndnoteTextChar"/>
    <w:uiPriority w:val="99"/>
    <w:semiHidden/>
    <w:unhideWhenUsed/>
    <w:rsid w:val="5B4B8B6C"/>
    <w:pPr>
      <w:spacing w:after="0"/>
    </w:pPr>
    <w:rPr>
      <w:sz w:val="20"/>
      <w:szCs w:val="20"/>
    </w:rPr>
  </w:style>
  <w:style w:type="character" w:customStyle="1" w:styleId="EndnoteTextChar">
    <w:name w:val="Endnote Text Char"/>
    <w:basedOn w:val="DefaultParagraphFont"/>
    <w:link w:val="EndnoteText"/>
    <w:uiPriority w:val="99"/>
    <w:semiHidden/>
    <w:rsid w:val="5B4B8B6C"/>
    <w:rPr>
      <w:noProof w:val="0"/>
      <w:sz w:val="20"/>
      <w:szCs w:val="20"/>
      <w:lang w:val="en-GB"/>
    </w:rPr>
  </w:style>
  <w:style w:type="paragraph" w:styleId="Footer">
    <w:name w:val="footer"/>
    <w:basedOn w:val="Normal"/>
    <w:link w:val="FooterChar"/>
    <w:uiPriority w:val="99"/>
    <w:unhideWhenUsed/>
    <w:rsid w:val="5B4B8B6C"/>
    <w:pPr>
      <w:tabs>
        <w:tab w:val="center" w:pos="4680"/>
        <w:tab w:val="right" w:pos="9360"/>
      </w:tabs>
      <w:spacing w:after="0"/>
    </w:pPr>
  </w:style>
  <w:style w:type="character" w:customStyle="1" w:styleId="FooterChar">
    <w:name w:val="Footer Char"/>
    <w:basedOn w:val="DefaultParagraphFont"/>
    <w:link w:val="Footer"/>
    <w:uiPriority w:val="99"/>
    <w:rsid w:val="5B4B8B6C"/>
    <w:rPr>
      <w:noProof w:val="0"/>
      <w:lang w:val="en-GB"/>
    </w:rPr>
  </w:style>
  <w:style w:type="paragraph" w:styleId="FootnoteText">
    <w:name w:val="footnote text"/>
    <w:basedOn w:val="Normal"/>
    <w:link w:val="FootnoteTextChar"/>
    <w:uiPriority w:val="99"/>
    <w:semiHidden/>
    <w:unhideWhenUsed/>
    <w:rsid w:val="5B4B8B6C"/>
    <w:pPr>
      <w:spacing w:after="0"/>
    </w:pPr>
    <w:rPr>
      <w:sz w:val="20"/>
      <w:szCs w:val="20"/>
    </w:rPr>
  </w:style>
  <w:style w:type="character" w:customStyle="1" w:styleId="FootnoteTextChar">
    <w:name w:val="Footnote Text Char"/>
    <w:basedOn w:val="DefaultParagraphFont"/>
    <w:link w:val="FootnoteText"/>
    <w:uiPriority w:val="99"/>
    <w:semiHidden/>
    <w:rsid w:val="5B4B8B6C"/>
    <w:rPr>
      <w:noProof w:val="0"/>
      <w:sz w:val="20"/>
      <w:szCs w:val="20"/>
      <w:lang w:val="en-GB"/>
    </w:rPr>
  </w:style>
  <w:style w:type="paragraph" w:styleId="Header">
    <w:name w:val="header"/>
    <w:basedOn w:val="Normal"/>
    <w:link w:val="HeaderChar"/>
    <w:uiPriority w:val="99"/>
    <w:unhideWhenUsed/>
    <w:rsid w:val="5B4B8B6C"/>
    <w:pPr>
      <w:tabs>
        <w:tab w:val="center" w:pos="4680"/>
        <w:tab w:val="right" w:pos="9360"/>
      </w:tabs>
      <w:spacing w:after="0"/>
    </w:pPr>
  </w:style>
  <w:style w:type="character" w:customStyle="1" w:styleId="HeaderChar">
    <w:name w:val="Header Char"/>
    <w:basedOn w:val="DefaultParagraphFont"/>
    <w:link w:val="Header"/>
    <w:uiPriority w:val="99"/>
    <w:rsid w:val="5B4B8B6C"/>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93A6F"/>
    <w:pPr>
      <w:spacing w:after="0" w:line="240" w:lineRule="auto"/>
    </w:pPr>
    <w:rPr>
      <w:lang w:val="en-GB"/>
    </w:rPr>
  </w:style>
  <w:style w:type="character" w:styleId="CommentReference">
    <w:name w:val="annotation reference"/>
    <w:basedOn w:val="DefaultParagraphFont"/>
    <w:uiPriority w:val="99"/>
    <w:semiHidden/>
    <w:unhideWhenUsed/>
    <w:rsid w:val="00793A6F"/>
    <w:rPr>
      <w:sz w:val="16"/>
      <w:szCs w:val="16"/>
    </w:rPr>
  </w:style>
  <w:style w:type="paragraph" w:styleId="CommentText">
    <w:name w:val="annotation text"/>
    <w:basedOn w:val="Normal"/>
    <w:link w:val="CommentTextChar"/>
    <w:uiPriority w:val="99"/>
    <w:semiHidden/>
    <w:unhideWhenUsed/>
    <w:rsid w:val="00793A6F"/>
    <w:pPr>
      <w:spacing w:line="240" w:lineRule="auto"/>
    </w:pPr>
    <w:rPr>
      <w:sz w:val="20"/>
      <w:szCs w:val="20"/>
    </w:rPr>
  </w:style>
  <w:style w:type="character" w:customStyle="1" w:styleId="CommentTextChar">
    <w:name w:val="Comment Text Char"/>
    <w:basedOn w:val="DefaultParagraphFont"/>
    <w:link w:val="CommentText"/>
    <w:uiPriority w:val="99"/>
    <w:semiHidden/>
    <w:rsid w:val="00793A6F"/>
    <w:rPr>
      <w:sz w:val="20"/>
      <w:szCs w:val="20"/>
      <w:lang w:val="en-GB"/>
    </w:rPr>
  </w:style>
  <w:style w:type="paragraph" w:styleId="CommentSubject">
    <w:name w:val="annotation subject"/>
    <w:basedOn w:val="CommentText"/>
    <w:next w:val="CommentText"/>
    <w:link w:val="CommentSubjectChar"/>
    <w:uiPriority w:val="99"/>
    <w:semiHidden/>
    <w:unhideWhenUsed/>
    <w:rsid w:val="00793A6F"/>
    <w:rPr>
      <w:b/>
      <w:bCs/>
    </w:rPr>
  </w:style>
  <w:style w:type="character" w:customStyle="1" w:styleId="CommentSubjectChar">
    <w:name w:val="Comment Subject Char"/>
    <w:basedOn w:val="CommentTextChar"/>
    <w:link w:val="CommentSubject"/>
    <w:uiPriority w:val="99"/>
    <w:semiHidden/>
    <w:rsid w:val="00793A6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9061">
      <w:bodyDiv w:val="1"/>
      <w:marLeft w:val="0"/>
      <w:marRight w:val="0"/>
      <w:marTop w:val="0"/>
      <w:marBottom w:val="0"/>
      <w:divBdr>
        <w:top w:val="none" w:sz="0" w:space="0" w:color="auto"/>
        <w:left w:val="none" w:sz="0" w:space="0" w:color="auto"/>
        <w:bottom w:val="none" w:sz="0" w:space="0" w:color="auto"/>
        <w:right w:val="none" w:sz="0" w:space="0" w:color="auto"/>
      </w:divBdr>
      <w:divsChild>
        <w:div w:id="534580680">
          <w:marLeft w:val="0"/>
          <w:marRight w:val="0"/>
          <w:marTop w:val="0"/>
          <w:marBottom w:val="0"/>
          <w:divBdr>
            <w:top w:val="single" w:sz="2" w:space="0" w:color="E3E3E3"/>
            <w:left w:val="single" w:sz="2" w:space="0" w:color="E3E3E3"/>
            <w:bottom w:val="single" w:sz="2" w:space="0" w:color="E3E3E3"/>
            <w:right w:val="single" w:sz="2" w:space="0" w:color="E3E3E3"/>
          </w:divBdr>
          <w:divsChild>
            <w:div w:id="841816086">
              <w:marLeft w:val="0"/>
              <w:marRight w:val="0"/>
              <w:marTop w:val="0"/>
              <w:marBottom w:val="0"/>
              <w:divBdr>
                <w:top w:val="single" w:sz="2" w:space="0" w:color="E3E3E3"/>
                <w:left w:val="single" w:sz="2" w:space="0" w:color="E3E3E3"/>
                <w:bottom w:val="single" w:sz="2" w:space="0" w:color="E3E3E3"/>
                <w:right w:val="single" w:sz="2" w:space="0" w:color="E3E3E3"/>
              </w:divBdr>
              <w:divsChild>
                <w:div w:id="1280064731">
                  <w:marLeft w:val="0"/>
                  <w:marRight w:val="0"/>
                  <w:marTop w:val="0"/>
                  <w:marBottom w:val="0"/>
                  <w:divBdr>
                    <w:top w:val="single" w:sz="2" w:space="0" w:color="E3E3E3"/>
                    <w:left w:val="single" w:sz="2" w:space="0" w:color="E3E3E3"/>
                    <w:bottom w:val="single" w:sz="2" w:space="0" w:color="E3E3E3"/>
                    <w:right w:val="single" w:sz="2" w:space="0" w:color="E3E3E3"/>
                  </w:divBdr>
                  <w:divsChild>
                    <w:div w:id="1289824518">
                      <w:marLeft w:val="0"/>
                      <w:marRight w:val="0"/>
                      <w:marTop w:val="0"/>
                      <w:marBottom w:val="0"/>
                      <w:divBdr>
                        <w:top w:val="single" w:sz="2" w:space="0" w:color="E3E3E3"/>
                        <w:left w:val="single" w:sz="2" w:space="0" w:color="E3E3E3"/>
                        <w:bottom w:val="single" w:sz="2" w:space="0" w:color="E3E3E3"/>
                        <w:right w:val="single" w:sz="2" w:space="0" w:color="E3E3E3"/>
                      </w:divBdr>
                      <w:divsChild>
                        <w:div w:id="334503650">
                          <w:marLeft w:val="0"/>
                          <w:marRight w:val="0"/>
                          <w:marTop w:val="0"/>
                          <w:marBottom w:val="0"/>
                          <w:divBdr>
                            <w:top w:val="single" w:sz="2" w:space="0" w:color="E3E3E3"/>
                            <w:left w:val="single" w:sz="2" w:space="0" w:color="E3E3E3"/>
                            <w:bottom w:val="single" w:sz="2" w:space="0" w:color="E3E3E3"/>
                            <w:right w:val="single" w:sz="2" w:space="0" w:color="E3E3E3"/>
                          </w:divBdr>
                          <w:divsChild>
                            <w:div w:id="58846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1616">
                                  <w:marLeft w:val="0"/>
                                  <w:marRight w:val="0"/>
                                  <w:marTop w:val="0"/>
                                  <w:marBottom w:val="0"/>
                                  <w:divBdr>
                                    <w:top w:val="single" w:sz="2" w:space="0" w:color="E3E3E3"/>
                                    <w:left w:val="single" w:sz="2" w:space="0" w:color="E3E3E3"/>
                                    <w:bottom w:val="single" w:sz="2" w:space="0" w:color="E3E3E3"/>
                                    <w:right w:val="single" w:sz="2" w:space="0" w:color="E3E3E3"/>
                                  </w:divBdr>
                                  <w:divsChild>
                                    <w:div w:id="1137839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016107">
                                              <w:marLeft w:val="0"/>
                                              <w:marRight w:val="0"/>
                                              <w:marTop w:val="0"/>
                                              <w:marBottom w:val="0"/>
                                              <w:divBdr>
                                                <w:top w:val="single" w:sz="2" w:space="0" w:color="E3E3E3"/>
                                                <w:left w:val="single" w:sz="2" w:space="0" w:color="E3E3E3"/>
                                                <w:bottom w:val="single" w:sz="2" w:space="0" w:color="E3E3E3"/>
                                                <w:right w:val="single" w:sz="2" w:space="0" w:color="E3E3E3"/>
                                              </w:divBdr>
                                              <w:divsChild>
                                                <w:div w:id="1746103093">
                                                  <w:marLeft w:val="0"/>
                                                  <w:marRight w:val="0"/>
                                                  <w:marTop w:val="0"/>
                                                  <w:marBottom w:val="0"/>
                                                  <w:divBdr>
                                                    <w:top w:val="single" w:sz="2" w:space="0" w:color="E3E3E3"/>
                                                    <w:left w:val="single" w:sz="2" w:space="0" w:color="E3E3E3"/>
                                                    <w:bottom w:val="single" w:sz="2" w:space="0" w:color="E3E3E3"/>
                                                    <w:right w:val="single" w:sz="2" w:space="0" w:color="E3E3E3"/>
                                                  </w:divBdr>
                                                  <w:divsChild>
                                                    <w:div w:id="18283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9378362">
          <w:marLeft w:val="0"/>
          <w:marRight w:val="0"/>
          <w:marTop w:val="0"/>
          <w:marBottom w:val="0"/>
          <w:divBdr>
            <w:top w:val="none" w:sz="0" w:space="0" w:color="auto"/>
            <w:left w:val="none" w:sz="0" w:space="0" w:color="auto"/>
            <w:bottom w:val="none" w:sz="0" w:space="0" w:color="auto"/>
            <w:right w:val="none" w:sz="0" w:space="0" w:color="auto"/>
          </w:divBdr>
          <w:divsChild>
            <w:div w:id="83306346">
              <w:marLeft w:val="0"/>
              <w:marRight w:val="0"/>
              <w:marTop w:val="0"/>
              <w:marBottom w:val="0"/>
              <w:divBdr>
                <w:top w:val="single" w:sz="2" w:space="0" w:color="E3E3E3"/>
                <w:left w:val="single" w:sz="2" w:space="0" w:color="E3E3E3"/>
                <w:bottom w:val="single" w:sz="2" w:space="0" w:color="E3E3E3"/>
                <w:right w:val="single" w:sz="2" w:space="0" w:color="E3E3E3"/>
              </w:divBdr>
              <w:divsChild>
                <w:div w:id="11221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3264264">
      <w:bodyDiv w:val="1"/>
      <w:marLeft w:val="0"/>
      <w:marRight w:val="0"/>
      <w:marTop w:val="0"/>
      <w:marBottom w:val="0"/>
      <w:divBdr>
        <w:top w:val="none" w:sz="0" w:space="0" w:color="auto"/>
        <w:left w:val="none" w:sz="0" w:space="0" w:color="auto"/>
        <w:bottom w:val="none" w:sz="0" w:space="0" w:color="auto"/>
        <w:right w:val="none" w:sz="0" w:space="0" w:color="auto"/>
      </w:divBdr>
    </w:div>
    <w:div w:id="7268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80/20445911.2011.546782" TargetMode="External"/><Relationship Id="rId18" Type="http://schemas.openxmlformats.org/officeDocument/2006/relationships/hyperlink" Target="https://doi.org/10.1006/jmla.1997.25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16/j.jml.2004.06.005" TargetMode="External"/><Relationship Id="rId17" Type="http://schemas.openxmlformats.org/officeDocument/2006/relationships/hyperlink" Target="https://doi.org/10.1037/xlm0000907" TargetMode="External"/><Relationship Id="rId2" Type="http://schemas.openxmlformats.org/officeDocument/2006/relationships/settings" Target="settings.xml"/><Relationship Id="rId16" Type="http://schemas.openxmlformats.org/officeDocument/2006/relationships/hyperlink" Target="https://doi.org/10.3758/s13428-018-01193-y"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osf.io/ep3gx" TargetMode="External"/><Relationship Id="rId11" Type="http://schemas.openxmlformats.org/officeDocument/2006/relationships/hyperlink" Target="https://doi.org/10.3758/s13428-023-02120-6" TargetMode="External"/><Relationship Id="rId5" Type="http://schemas.openxmlformats.org/officeDocument/2006/relationships/endnotes" Target="endnotes.xml"/><Relationship Id="rId15" Type="http://schemas.openxmlformats.org/officeDocument/2006/relationships/hyperlink" Target="https://doi.org/10.3758/BRM.42.3.627"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doi.org/10.1016/s0166-4115(08)62789-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Özkan</dc:creator>
  <cp:keywords/>
  <dc:description/>
  <cp:lastModifiedBy>Zeynep Gunes Ozkan</cp:lastModifiedBy>
  <cp:revision>8</cp:revision>
  <dcterms:created xsi:type="dcterms:W3CDTF">2024-02-23T19:29:00Z</dcterms:created>
  <dcterms:modified xsi:type="dcterms:W3CDTF">2024-03-25T20:53:00Z</dcterms:modified>
</cp:coreProperties>
</file>